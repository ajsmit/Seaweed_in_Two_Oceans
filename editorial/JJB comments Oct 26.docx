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C43F8" w14:textId="77777777" w:rsidR="007B1C88" w:rsidRDefault="007B1C88"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Q 4</w:t>
      </w:r>
    </w:p>
    <w:p w14:paraId="0C88693F" w14:textId="77777777" w:rsidR="007B1C88" w:rsidRPr="007B1C88" w:rsidRDefault="007B1C88" w:rsidP="007B1C88">
      <w:pPr>
        <w:spacing w:after="0" w:line="240" w:lineRule="auto"/>
        <w:rPr>
          <w:rFonts w:ascii="Myriad Pro" w:eastAsia="Times New Roman" w:hAnsi="Myriad Pro" w:cs="Arial"/>
          <w:b/>
          <w:bCs/>
          <w:lang w:val="en-US" w:eastAsia="en-ZA"/>
        </w:rPr>
      </w:pPr>
      <w:r w:rsidRPr="007B1C88">
        <w:rPr>
          <w:rFonts w:ascii="Myriad Pro" w:eastAsia="Times New Roman" w:hAnsi="Myriad Pro" w:cs="Arial"/>
          <w:b/>
          <w:bCs/>
          <w:lang w:val="en-US" w:eastAsia="en-ZA"/>
        </w:rPr>
        <w:t>Does the title clearly and precisely reflect the findings of the manuscript, as described in the author guidelines?</w:t>
      </w:r>
    </w:p>
    <w:p w14:paraId="683A5BF1" w14:textId="77777777" w:rsidR="007B1C88" w:rsidRPr="007B1C88" w:rsidRDefault="007B1C88" w:rsidP="007B1C88">
      <w:pPr>
        <w:spacing w:after="0" w:line="240" w:lineRule="auto"/>
        <w:rPr>
          <w:rFonts w:ascii="Myriad Pro" w:eastAsia="Times New Roman" w:hAnsi="Myriad Pro" w:cs="Arial"/>
          <w:lang w:val="en-US" w:eastAsia="en-ZA"/>
        </w:rPr>
      </w:pPr>
      <w:r w:rsidRPr="007B1C88">
        <w:rPr>
          <w:rFonts w:ascii="Myriad Pro" w:eastAsia="Times New Roman" w:hAnsi="Myriad Pro" w:cs="Arial"/>
          <w:lang w:val="en-US" w:eastAsia="en-ZA"/>
        </w:rPr>
        <w:t> </w:t>
      </w:r>
      <w:r w:rsidRPr="007B1C88">
        <w:rPr>
          <w:rFonts w:ascii="Myriad Pro" w:eastAsia="Times New Roman" w:hAnsi="Myriad Pro" w:cs="Arial"/>
          <w:b/>
          <w:bCs/>
          <w:lang w:val="en-US" w:eastAsia="en-ZA"/>
        </w:rPr>
        <w:t>Reviewer 1</w:t>
      </w:r>
      <w:r w:rsidRPr="007B1C88">
        <w:rPr>
          <w:rFonts w:ascii="Myriad Pro" w:eastAsia="Times New Roman" w:hAnsi="Myriad Pro" w:cs="Arial"/>
          <w:lang w:val="en-US" w:eastAsia="en-ZA"/>
        </w:rPr>
        <w:t> | 14 Sep 2017 | 01:13</w:t>
      </w:r>
    </w:p>
    <w:p w14:paraId="21E62663" w14:textId="77777777" w:rsidR="007B1C88" w:rsidRDefault="007B1C88" w:rsidP="007B1C88">
      <w:pPr>
        <w:spacing w:after="0" w:line="240" w:lineRule="auto"/>
        <w:rPr>
          <w:rFonts w:ascii="Myriad Pro" w:eastAsia="Times New Roman" w:hAnsi="Myriad Pro" w:cs="Arial"/>
          <w:lang w:val="en-US" w:eastAsia="en-ZA"/>
        </w:rPr>
      </w:pPr>
      <w:r w:rsidRPr="007B1C88">
        <w:rPr>
          <w:rFonts w:ascii="Myriad Pro" w:eastAsia="Times New Roman" w:hAnsi="Myriad Pro" w:cs="Arial"/>
          <w:lang w:val="en-US" w:eastAsia="en-ZA"/>
        </w:rPr>
        <w:t>Mostly, but perhaps adding "and environmental drivers" at the end would better reflect the contents of the paper</w:t>
      </w:r>
      <w:r>
        <w:rPr>
          <w:rFonts w:ascii="Myriad Pro" w:eastAsia="Times New Roman" w:hAnsi="Myriad Pro" w:cs="Arial"/>
          <w:lang w:val="en-US" w:eastAsia="en-ZA"/>
        </w:rPr>
        <w:t>.</w:t>
      </w:r>
    </w:p>
    <w:p w14:paraId="155B64C8" w14:textId="77777777" w:rsidR="007B1C88" w:rsidRPr="007B1C88" w:rsidRDefault="007B1C88" w:rsidP="007B1C88">
      <w:pPr>
        <w:spacing w:after="0" w:line="240" w:lineRule="auto"/>
        <w:rPr>
          <w:rFonts w:ascii="Myriad Pro" w:eastAsia="Times New Roman" w:hAnsi="Myriad Pro" w:cs="Arial"/>
          <w:lang w:val="en-US" w:eastAsia="en-ZA"/>
        </w:rPr>
      </w:pPr>
    </w:p>
    <w:p w14:paraId="6E3604B3" w14:textId="77777777" w:rsidR="007B1C88" w:rsidRPr="007B1C88" w:rsidRDefault="007B1C88" w:rsidP="007B1C88">
      <w:pPr>
        <w:spacing w:after="0" w:line="240" w:lineRule="auto"/>
        <w:rPr>
          <w:rFonts w:ascii="Myriad Pro" w:eastAsia="Times New Roman" w:hAnsi="Myriad Pro" w:cs="Arial"/>
          <w:lang w:val="en-US" w:eastAsia="en-ZA"/>
        </w:rPr>
      </w:pPr>
      <w:r w:rsidRPr="007B1C88">
        <w:rPr>
          <w:rFonts w:ascii="Myriad Pro" w:eastAsia="Times New Roman" w:hAnsi="Myriad Pro" w:cs="Arial"/>
          <w:b/>
          <w:bCs/>
          <w:lang w:val="en-US" w:eastAsia="en-ZA"/>
        </w:rPr>
        <w:t>Author</w:t>
      </w:r>
      <w:r w:rsidRPr="007B1C88">
        <w:rPr>
          <w:rFonts w:ascii="Myriad Pro" w:eastAsia="Times New Roman" w:hAnsi="Myriad Pro" w:cs="Arial"/>
          <w:lang w:val="en-US" w:eastAsia="en-ZA"/>
        </w:rPr>
        <w:t>: Albertus J Smit | 24 Oct 2017 | 10:34</w:t>
      </w:r>
    </w:p>
    <w:p w14:paraId="295F4223"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considered this suggestion. Since Reviewer 2 did not find this problematic, we decided not to change the title in </w:t>
      </w:r>
      <w:proofErr w:type="spellStart"/>
      <w:r w:rsidRPr="00C756D8">
        <w:rPr>
          <w:rFonts w:ascii="Myriad Pro" w:eastAsia="Times New Roman" w:hAnsi="Myriad Pro" w:cs="Arial"/>
          <w:lang w:val="en-US" w:eastAsia="en-ZA"/>
        </w:rPr>
        <w:t>favour</w:t>
      </w:r>
      <w:proofErr w:type="spellEnd"/>
      <w:r w:rsidRPr="00C756D8">
        <w:rPr>
          <w:rFonts w:ascii="Myriad Pro" w:eastAsia="Times New Roman" w:hAnsi="Myriad Pro" w:cs="Arial"/>
          <w:lang w:val="en-US" w:eastAsia="en-ZA"/>
        </w:rPr>
        <w:t xml:space="preserve"> of the current version, which we feel is 'catchier' and more concise. We think that the statement before the colon "Seaweeds in Two Oceans" provides the context within which the patterns of beta-diversity is assessed. We argue in the paper that the major effect that the two oceans has is in setting the thermal properties of the coastal seawater, which then structure of beta-diversity.</w:t>
      </w:r>
    </w:p>
    <w:p w14:paraId="4678FCF9" w14:textId="77777777" w:rsidR="00C756D8" w:rsidRDefault="00C756D8" w:rsidP="004C5462">
      <w:pPr>
        <w:spacing w:after="0" w:line="240" w:lineRule="auto"/>
        <w:rPr>
          <w:rFonts w:ascii="Myriad Pro" w:eastAsia="Times New Roman" w:hAnsi="Myriad Pro" w:cs="Arial"/>
          <w:lang w:val="en-US" w:eastAsia="en-ZA"/>
        </w:rPr>
      </w:pPr>
    </w:p>
    <w:p w14:paraId="2A8DC881"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Q 6</w:t>
      </w:r>
    </w:p>
    <w:p w14:paraId="1C51D3DC"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Please comment on the Introduction section. Key elements to consider:</w:t>
      </w:r>
      <w:r w:rsidRPr="00C756D8">
        <w:rPr>
          <w:rFonts w:ascii="Myriad Pro" w:eastAsia="Times New Roman" w:hAnsi="Myriad Pro" w:cs="Arial"/>
          <w:b/>
          <w:bCs/>
          <w:lang w:val="en-US" w:eastAsia="en-ZA"/>
        </w:rPr>
        <w:br/>
        <w:t>- appropriateness of context</w:t>
      </w:r>
      <w:r w:rsidRPr="00C756D8">
        <w:rPr>
          <w:rFonts w:ascii="Myriad Pro" w:eastAsia="Times New Roman" w:hAnsi="Myriad Pro" w:cs="Arial"/>
          <w:b/>
          <w:bCs/>
          <w:lang w:val="en-US" w:eastAsia="en-ZA"/>
        </w:rPr>
        <w:br/>
        <w:t>- purpose of study</w:t>
      </w:r>
    </w:p>
    <w:p w14:paraId="0A394DFB"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w:t>
      </w:r>
      <w:r w:rsidRPr="00C756D8">
        <w:rPr>
          <w:rFonts w:ascii="Myriad Pro" w:eastAsia="Times New Roman" w:hAnsi="Myriad Pro" w:cs="Arial"/>
          <w:b/>
          <w:bCs/>
          <w:lang w:val="en-US" w:eastAsia="en-ZA"/>
        </w:rPr>
        <w:t>Reviewer 1</w:t>
      </w:r>
      <w:r w:rsidRPr="00C756D8">
        <w:rPr>
          <w:rFonts w:ascii="Myriad Pro" w:eastAsia="Times New Roman" w:hAnsi="Myriad Pro" w:cs="Arial"/>
          <w:lang w:val="en-US" w:eastAsia="en-ZA"/>
        </w:rPr>
        <w:t> | 14 Sep 2017 | 01:13</w:t>
      </w:r>
    </w:p>
    <w:p w14:paraId="53714C5B"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Adding a paragraph to describe factors other than temperature that may affect beta diversity would make the study more interesting, as temperature is a well-known factor structuring the biodiversity in the study regions.</w:t>
      </w:r>
    </w:p>
    <w:p w14:paraId="3C8B2569" w14:textId="77777777" w:rsidR="00C756D8" w:rsidRDefault="00C756D8" w:rsidP="00C756D8">
      <w:pPr>
        <w:spacing w:after="0" w:line="240" w:lineRule="auto"/>
        <w:rPr>
          <w:rFonts w:ascii="Myriad Pro" w:eastAsia="Times New Roman" w:hAnsi="Myriad Pro" w:cs="Arial"/>
          <w:lang w:val="en-US" w:eastAsia="en-ZA"/>
        </w:rPr>
      </w:pPr>
    </w:p>
    <w:p w14:paraId="41270BA1"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11:34</w:t>
      </w:r>
    </w:p>
    <w:p w14:paraId="11F5FB34" w14:textId="777777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We agree that some factors aside from temperature may be influential. These were considered when we planned the research question. In the light of the reviewers' concerns, we again thought about such additional drivers, and considered including them in an actual expanded analysis... </w:t>
      </w:r>
      <w:r w:rsidRPr="00C756D8">
        <w:rPr>
          <w:rFonts w:ascii="Myriad Pro" w:eastAsia="Times New Roman" w:hAnsi="Myriad Pro" w:cs="Arial"/>
          <w:b/>
          <w:i/>
          <w:lang w:eastAsia="en-ZA"/>
        </w:rPr>
        <w:t>but we remain of the opinion that we should not include such an analysis here now</w:t>
      </w:r>
      <w:r w:rsidRPr="00C756D8">
        <w:rPr>
          <w:rFonts w:ascii="Myriad Pro" w:eastAsia="Times New Roman" w:hAnsi="Myriad Pro" w:cs="Arial"/>
          <w:lang w:eastAsia="en-ZA"/>
        </w:rPr>
        <w:t xml:space="preserve">. We have, however, included a few short sentences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in the revised manuscript) to alleviate the reviewers' concern that additional possible drivers were not acknowledged; hopefully this also addresses the same concern raised elsewhere by this reviewer and also by Reviewer 2.</w:t>
      </w:r>
    </w:p>
    <w:p w14:paraId="24B2B9F5" w14:textId="77777777" w:rsidR="00BC0CE6" w:rsidRPr="00C756D8" w:rsidRDefault="00BC0CE6" w:rsidP="00C756D8">
      <w:pPr>
        <w:spacing w:after="0" w:line="240" w:lineRule="auto"/>
        <w:rPr>
          <w:rFonts w:ascii="Myriad Pro" w:eastAsia="Times New Roman" w:hAnsi="Myriad Pro" w:cs="Arial"/>
          <w:lang w:eastAsia="en-ZA"/>
        </w:rPr>
      </w:pPr>
    </w:p>
    <w:p w14:paraId="7794AB17" w14:textId="777777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Nutrients</w:t>
      </w:r>
      <w:r w:rsidRPr="00C756D8">
        <w:rPr>
          <w:rFonts w:ascii="Myriad Pro" w:eastAsia="Times New Roman" w:hAnsi="Myriad Pro" w:cs="Arial"/>
          <w:lang w:eastAsia="en-ZA"/>
        </w:rPr>
        <w:t xml:space="preserve"> are largely correlated with temperature (we have added a paper by Waldron and </w:t>
      </w:r>
      <w:proofErr w:type="spellStart"/>
      <w:r w:rsidRPr="00C756D8">
        <w:rPr>
          <w:rFonts w:ascii="Myriad Pro" w:eastAsia="Times New Roman" w:hAnsi="Myriad Pro" w:cs="Arial"/>
          <w:lang w:eastAsia="en-ZA"/>
        </w:rPr>
        <w:t>Probyn</w:t>
      </w:r>
      <w:proofErr w:type="spellEnd"/>
      <w:r w:rsidRPr="00C756D8">
        <w:rPr>
          <w:rFonts w:ascii="Myriad Pro" w:eastAsia="Times New Roman" w:hAnsi="Myriad Pro" w:cs="Arial"/>
          <w:lang w:eastAsia="en-ZA"/>
        </w:rPr>
        <w:t xml:space="preserve"> paper to back this up). I have actually used </w:t>
      </w:r>
      <w:proofErr w:type="spellStart"/>
      <w:r w:rsidRPr="00C756D8">
        <w:rPr>
          <w:rFonts w:ascii="Myriad Pro" w:eastAsia="Times New Roman" w:hAnsi="Myriad Pro" w:cs="Arial"/>
          <w:b/>
          <w:i/>
          <w:lang w:eastAsia="en-ZA"/>
        </w:rPr>
        <w:t>chl</w:t>
      </w:r>
      <w:proofErr w:type="spellEnd"/>
      <w:r w:rsidRPr="00C756D8">
        <w:rPr>
          <w:rFonts w:ascii="Myriad Pro" w:eastAsia="Times New Roman" w:hAnsi="Myriad Pro" w:cs="Arial"/>
          <w:b/>
          <w:i/>
          <w:lang w:eastAsia="en-ZA"/>
        </w:rPr>
        <w:t>-a biomass</w:t>
      </w:r>
      <w:r w:rsidRPr="00C756D8">
        <w:rPr>
          <w:rFonts w:ascii="Myriad Pro" w:eastAsia="Times New Roman" w:hAnsi="Myriad Pro" w:cs="Arial"/>
          <w:lang w:eastAsia="en-ZA"/>
        </w:rPr>
        <w:t xml:space="preserve"> in an early version of the analysis (in the sense that it should be higher where nutrients are higher, i.e. I used it as a proxy for nutrients). But it turns out that both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-a and nutrients (again see ref to the Waldron/</w:t>
      </w:r>
      <w:proofErr w:type="spellStart"/>
      <w:r w:rsidRPr="00C756D8">
        <w:rPr>
          <w:rFonts w:ascii="Myriad Pro" w:eastAsia="Times New Roman" w:hAnsi="Myriad Pro" w:cs="Arial"/>
          <w:lang w:eastAsia="en-ZA"/>
        </w:rPr>
        <w:t>Probyn</w:t>
      </w:r>
      <w:proofErr w:type="spellEnd"/>
      <w:r w:rsidRPr="00C756D8">
        <w:rPr>
          <w:rFonts w:ascii="Myriad Pro" w:eastAsia="Times New Roman" w:hAnsi="Myriad Pro" w:cs="Arial"/>
          <w:lang w:eastAsia="en-ZA"/>
        </w:rPr>
        <w:t xml:space="preserve"> paper) are so strongly co-correlated with temperature, that this effect is impossible to demonstrate as having an effect of the seaweed beta-diversity. We then again cited the </w:t>
      </w:r>
      <w:proofErr w:type="spellStart"/>
      <w:r w:rsidRPr="00C756D8">
        <w:rPr>
          <w:rFonts w:ascii="Myriad Pro" w:eastAsia="Times New Roman" w:hAnsi="Myriad Pro" w:cs="Arial"/>
          <w:lang w:eastAsia="en-ZA"/>
        </w:rPr>
        <w:t>Tittensor</w:t>
      </w:r>
      <w:proofErr w:type="spellEnd"/>
      <w:r w:rsidRPr="00C756D8">
        <w:rPr>
          <w:rFonts w:ascii="Myriad Pro" w:eastAsia="Times New Roman" w:hAnsi="Myriad Pro" w:cs="Arial"/>
          <w:lang w:eastAsia="en-ZA"/>
        </w:rPr>
        <w:t xml:space="preserve"> et al. paper of 2010 (added in lines xx to xx in the revised manuscript) that clearly shows how temperature offers the best explanation for global biogeographic patterns across 13 taxa. We think this hold true here for seaweeds too. Generally the effect of nutrients is on productivity and perhaps also on standing biomass, but not on diversity -- added to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w:t>
      </w:r>
    </w:p>
    <w:p w14:paraId="1D748F50" w14:textId="77777777" w:rsidR="00BC0CE6" w:rsidRPr="00C756D8" w:rsidRDefault="00BC0CE6" w:rsidP="00C756D8">
      <w:pPr>
        <w:spacing w:after="0" w:line="240" w:lineRule="auto"/>
        <w:rPr>
          <w:rFonts w:ascii="Myriad Pro" w:eastAsia="Times New Roman" w:hAnsi="Myriad Pro" w:cs="Arial"/>
          <w:lang w:eastAsia="en-ZA"/>
        </w:rPr>
      </w:pPr>
    </w:p>
    <w:p w14:paraId="1BAAB094" w14:textId="777777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Salinity</w:t>
      </w:r>
      <w:r w:rsidRPr="00C756D8">
        <w:rPr>
          <w:rFonts w:ascii="Myriad Pro" w:eastAsia="Times New Roman" w:hAnsi="Myriad Pro" w:cs="Arial"/>
          <w:lang w:eastAsia="en-ZA"/>
        </w:rPr>
        <w:t xml:space="preserve"> (mentioned by one reviewer) is interesting to oceanographers looking at where the different currents go. There are differences in salinity between the </w:t>
      </w:r>
      <w:proofErr w:type="spellStart"/>
      <w:r w:rsidRPr="00C756D8">
        <w:rPr>
          <w:rFonts w:ascii="Myriad Pro" w:eastAsia="Times New Roman" w:hAnsi="Myriad Pro" w:cs="Arial"/>
          <w:lang w:eastAsia="en-ZA"/>
        </w:rPr>
        <w:t>Benguela</w:t>
      </w:r>
      <w:proofErr w:type="spellEnd"/>
      <w:r w:rsidRPr="00C756D8">
        <w:rPr>
          <w:rFonts w:ascii="Myriad Pro" w:eastAsia="Times New Roman" w:hAnsi="Myriad Pro" w:cs="Arial"/>
          <w:lang w:eastAsia="en-ZA"/>
        </w:rPr>
        <w:t xml:space="preserve"> and Agulhas currents, but the differences are so small that they do not affect biogeographical distribution of </w:t>
      </w:r>
      <w:proofErr w:type="spellStart"/>
      <w:r w:rsidRPr="00C756D8">
        <w:rPr>
          <w:rFonts w:ascii="Myriad Pro" w:eastAsia="Times New Roman" w:hAnsi="Myriad Pro" w:cs="Arial"/>
          <w:lang w:eastAsia="en-ZA"/>
        </w:rPr>
        <w:t>macroalgae</w:t>
      </w:r>
      <w:proofErr w:type="spellEnd"/>
      <w:r w:rsidRPr="00C756D8">
        <w:rPr>
          <w:rFonts w:ascii="Myriad Pro" w:eastAsia="Times New Roman" w:hAnsi="Myriad Pro" w:cs="Arial"/>
          <w:lang w:eastAsia="en-ZA"/>
        </w:rPr>
        <w:t xml:space="preserve">. I will send an old paper or two of where people have shown salinity to be a biogeographical factor. It is in places with strong salinity gradients, such as the Baltic. Some words added about this -- see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the reference </w:t>
      </w:r>
      <w:proofErr w:type="spellStart"/>
      <w:r w:rsidRPr="00C756D8">
        <w:rPr>
          <w:rFonts w:ascii="Myriad Pro" w:eastAsia="Times New Roman" w:hAnsi="Myriad Pro" w:cs="Arial"/>
          <w:lang w:eastAsia="en-ZA"/>
        </w:rPr>
        <w:t>Middleboe</w:t>
      </w:r>
      <w:proofErr w:type="spellEnd"/>
      <w:r w:rsidRPr="00C756D8">
        <w:rPr>
          <w:rFonts w:ascii="Myriad Pro" w:eastAsia="Times New Roman" w:hAnsi="Myriad Pro" w:cs="Arial"/>
          <w:lang w:eastAsia="en-ZA"/>
        </w:rPr>
        <w:t xml:space="preserve"> et al. (1997) was also added to substantiate our argument.</w:t>
      </w:r>
    </w:p>
    <w:p w14:paraId="7E44E04C" w14:textId="77777777" w:rsidR="00BC0CE6" w:rsidRPr="00C756D8" w:rsidRDefault="00BC0CE6" w:rsidP="00C756D8">
      <w:pPr>
        <w:spacing w:after="0" w:line="240" w:lineRule="auto"/>
        <w:rPr>
          <w:rFonts w:ascii="Myriad Pro" w:eastAsia="Times New Roman" w:hAnsi="Myriad Pro" w:cs="Arial"/>
          <w:lang w:eastAsia="en-ZA"/>
        </w:rPr>
      </w:pPr>
    </w:p>
    <w:p w14:paraId="335DCF34" w14:textId="777777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lastRenderedPageBreak/>
        <w:t>Turbidity</w:t>
      </w:r>
      <w:r w:rsidRPr="00C756D8">
        <w:rPr>
          <w:rFonts w:ascii="Myriad Pro" w:eastAsia="Times New Roman" w:hAnsi="Myriad Pro" w:cs="Arial"/>
          <w:lang w:eastAsia="en-ZA"/>
        </w:rPr>
        <w:t xml:space="preserve">. This is also very likely to have links with nutrients (via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or lack of in the case of fresh upwelled water) and hence temperature. More nutrients (which goes with cooler water), more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production, more turbidity. In SA we have no major rivers (except perhaps Orange at Section 1, but nothing anomalous w.r.t. beta-diversity emerges there); in none of the 50km sections is turbidity extensive enough to influence an entire 50km stretch of coastline. Places where turbidity affects things at a biogeographical scale are where there are big rivers (Amazon is the best example - 50km is nothing there!); in SA the estuaries are most prevalent along the east coast, but they are tiny, localised entities (temporarily open/closed estuaries) and their effect extends perhaps 100s m along the shore, not 50 km. A few words added to this effect too -- see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w:t>
      </w:r>
    </w:p>
    <w:p w14:paraId="30E2C0A7" w14:textId="77777777" w:rsidR="00BC0CE6" w:rsidRPr="00C756D8" w:rsidRDefault="00BC0CE6" w:rsidP="00C756D8">
      <w:pPr>
        <w:spacing w:after="0" w:line="240" w:lineRule="auto"/>
        <w:rPr>
          <w:rFonts w:ascii="Myriad Pro" w:eastAsia="Times New Roman" w:hAnsi="Myriad Pro" w:cs="Arial"/>
          <w:lang w:eastAsia="en-ZA"/>
        </w:rPr>
      </w:pPr>
    </w:p>
    <w:p w14:paraId="06059A71" w14:textId="77777777" w:rsidR="00C756D8" w:rsidRP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Wave action</w:t>
      </w:r>
      <w:r w:rsidRPr="00C756D8">
        <w:rPr>
          <w:rFonts w:ascii="Myriad Pro" w:eastAsia="Times New Roman" w:hAnsi="Myriad Pro" w:cs="Arial"/>
          <w:lang w:eastAsia="en-ZA"/>
        </w:rPr>
        <w:t>. The SA coast is generally quite wave exposed, but in all 50km sections there are sheltered bays where we can find the (relatively few) sheltered water species, so we don't see how wave action can affect the data. The seaweeds were collected agnostic of exposure level, so a sampling bias is unlikely to indicate this effect.</w:t>
      </w:r>
    </w:p>
    <w:p w14:paraId="20029760" w14:textId="77777777"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The reviewers are confusing community ecology with biogeography, which have different drivers. The reason for choosing 50km coastal sections is that we are then working on a biogeographical scale, with presence/absence data (deliberately). This means that factors that affect seaweed abundance are not important unless they also affect presence/absence at a 50km scale. All 50km coastal sections will have the full spread of wave exposed to relatively sheltered shores (in the South African context). </w:t>
      </w:r>
    </w:p>
    <w:p w14:paraId="1E760BCE" w14:textId="77777777" w:rsidR="00BC0CE6" w:rsidRPr="00C756D8" w:rsidRDefault="00BC0CE6" w:rsidP="00C756D8">
      <w:pPr>
        <w:spacing w:after="0" w:line="240" w:lineRule="auto"/>
        <w:rPr>
          <w:rFonts w:ascii="Myriad Pro" w:eastAsia="Times New Roman" w:hAnsi="Myriad Pro" w:cs="Arial"/>
          <w:lang w:eastAsia="en-ZA"/>
        </w:rPr>
      </w:pPr>
    </w:p>
    <w:p w14:paraId="31AF8DB7" w14:textId="77777777" w:rsidR="00C756D8" w:rsidRP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Light</w:t>
      </w:r>
      <w:r w:rsidRPr="00C756D8">
        <w:rPr>
          <w:rFonts w:ascii="Myriad Pro" w:eastAsia="Times New Roman" w:hAnsi="Myriad Pro" w:cs="Arial"/>
          <w:lang w:eastAsia="en-ZA"/>
        </w:rPr>
        <w:t>. The influence of the amount of light might be important in some situations, but not here, we think.: No mention by the reviewers – not relevant</w:t>
      </w:r>
      <w:r>
        <w:rPr>
          <w:rFonts w:ascii="Myriad Pro" w:eastAsia="Times New Roman" w:hAnsi="Myriad Pro" w:cs="Arial"/>
          <w:lang w:eastAsia="en-ZA"/>
        </w:rPr>
        <w:t xml:space="preserve">. </w:t>
      </w:r>
      <w:r w:rsidRPr="00C756D8">
        <w:rPr>
          <w:rFonts w:ascii="Myriad Pro" w:eastAsia="Times New Roman" w:hAnsi="Myriad Pro" w:cs="Arial"/>
          <w:b/>
          <w:i/>
          <w:lang w:eastAsia="en-ZA"/>
        </w:rPr>
        <w:t>Photoperiod</w:t>
      </w:r>
      <w:r w:rsidRPr="00C756D8">
        <w:rPr>
          <w:rFonts w:ascii="Myriad Pro" w:eastAsia="Times New Roman" w:hAnsi="Myriad Pro" w:cs="Arial"/>
          <w:lang w:eastAsia="en-ZA"/>
        </w:rPr>
        <w:t>: Include quote I sent from Rothman et al. No evidence that 18 minutes per day will make a difference.</w:t>
      </w:r>
    </w:p>
    <w:p w14:paraId="36DC81F1" w14:textId="77777777" w:rsidR="00BC0CE6" w:rsidRDefault="00BC0CE6" w:rsidP="00C756D8">
      <w:pPr>
        <w:spacing w:after="0" w:line="240" w:lineRule="auto"/>
        <w:rPr>
          <w:rFonts w:ascii="Myriad Pro" w:eastAsia="Times New Roman" w:hAnsi="Myriad Pro" w:cs="Arial"/>
          <w:lang w:eastAsia="en-ZA"/>
        </w:rPr>
      </w:pPr>
    </w:p>
    <w:p w14:paraId="4471D9EF" w14:textId="77777777" w:rsidR="00C756D8" w:rsidRPr="00BC0CE6" w:rsidRDefault="00BC0CE6" w:rsidP="00C756D8">
      <w:pPr>
        <w:spacing w:after="0" w:line="240" w:lineRule="auto"/>
        <w:rPr>
          <w:rFonts w:ascii="Myriad Pro" w:eastAsia="Times New Roman" w:hAnsi="Myriad Pro" w:cs="Arial"/>
          <w:b/>
          <w:i/>
          <w:lang w:eastAsia="en-ZA"/>
        </w:rPr>
      </w:pPr>
      <w:r>
        <w:rPr>
          <w:rFonts w:ascii="Myriad Pro" w:eastAsia="Times New Roman" w:hAnsi="Myriad Pro" w:cs="Arial"/>
          <w:b/>
          <w:i/>
          <w:lang w:eastAsia="en-ZA"/>
        </w:rPr>
        <w:t>References added</w:t>
      </w:r>
    </w:p>
    <w:p w14:paraId="5EC2886E" w14:textId="77777777" w:rsidR="00C756D8" w:rsidRPr="00C756D8" w:rsidRDefault="00C756D8" w:rsidP="007B1C8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Anne </w:t>
      </w:r>
      <w:proofErr w:type="spellStart"/>
      <w:r w:rsidRPr="00C756D8">
        <w:rPr>
          <w:rFonts w:ascii="Myriad Pro" w:eastAsia="Times New Roman" w:hAnsi="Myriad Pro" w:cs="Arial"/>
          <w:lang w:eastAsia="en-ZA"/>
        </w:rPr>
        <w:t>Lise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Middelboe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Kaj</w:t>
      </w:r>
      <w:proofErr w:type="spellEnd"/>
      <w:r w:rsidRPr="00C756D8">
        <w:rPr>
          <w:rFonts w:ascii="Myriad Pro" w:eastAsia="Times New Roman" w:hAnsi="Myriad Pro" w:cs="Arial"/>
          <w:lang w:eastAsia="en-ZA"/>
        </w:rPr>
        <w:t xml:space="preserve"> Sand-Jensen, and Klaus </w:t>
      </w:r>
      <w:proofErr w:type="spellStart"/>
      <w:r w:rsidRPr="00C756D8">
        <w:rPr>
          <w:rFonts w:ascii="Myriad Pro" w:eastAsia="Times New Roman" w:hAnsi="Myriad Pro" w:cs="Arial"/>
          <w:lang w:eastAsia="en-ZA"/>
        </w:rPr>
        <w:t>Brodersen</w:t>
      </w:r>
      <w:proofErr w:type="spellEnd"/>
      <w:r w:rsidRPr="00C756D8">
        <w:rPr>
          <w:rFonts w:ascii="Myriad Pro" w:eastAsia="Times New Roman" w:hAnsi="Myriad Pro" w:cs="Arial"/>
          <w:lang w:eastAsia="en-ZA"/>
        </w:rPr>
        <w:t xml:space="preserve"> (</w:t>
      </w:r>
      <w:r w:rsidRPr="00C756D8">
        <w:rPr>
          <w:rFonts w:ascii="Myriad Pro" w:eastAsia="Times New Roman" w:hAnsi="Myriad Pro" w:cs="Arial"/>
          <w:i/>
          <w:iCs/>
          <w:lang w:eastAsia="en-ZA"/>
        </w:rPr>
        <w:t>1997</w:t>
      </w:r>
      <w:r w:rsidRPr="00C756D8">
        <w:rPr>
          <w:rFonts w:ascii="Myriad Pro" w:eastAsia="Times New Roman" w:hAnsi="Myriad Pro" w:cs="Arial"/>
          <w:lang w:eastAsia="en-ZA"/>
        </w:rPr>
        <w:t xml:space="preserve">) Patterns of </w:t>
      </w:r>
      <w:proofErr w:type="spellStart"/>
      <w:r w:rsidRPr="00C756D8">
        <w:rPr>
          <w:rFonts w:ascii="Myriad Pro" w:eastAsia="Times New Roman" w:hAnsi="Myriad Pro" w:cs="Arial"/>
          <w:lang w:eastAsia="en-ZA"/>
        </w:rPr>
        <w:t>macroalgal</w:t>
      </w:r>
      <w:proofErr w:type="spellEnd"/>
      <w:r w:rsidRPr="00C756D8">
        <w:rPr>
          <w:rFonts w:ascii="Myriad Pro" w:eastAsia="Times New Roman" w:hAnsi="Myriad Pro" w:cs="Arial"/>
          <w:lang w:eastAsia="en-ZA"/>
        </w:rPr>
        <w:t xml:space="preserve"> distribution in the Kattegat-Baltic region. </w:t>
      </w:r>
      <w:proofErr w:type="spellStart"/>
      <w:r w:rsidRPr="00C756D8">
        <w:rPr>
          <w:rFonts w:ascii="Myriad Pro" w:eastAsia="Times New Roman" w:hAnsi="Myriad Pro" w:cs="Arial"/>
          <w:lang w:eastAsia="en-ZA"/>
        </w:rPr>
        <w:t>Phycologia</w:t>
      </w:r>
      <w:proofErr w:type="spellEnd"/>
      <w:r w:rsidRPr="00C756D8">
        <w:rPr>
          <w:rFonts w:ascii="Myriad Pro" w:eastAsia="Times New Roman" w:hAnsi="Myriad Pro" w:cs="Arial"/>
          <w:lang w:eastAsia="en-ZA"/>
        </w:rPr>
        <w:t>: May 1997, Vol. 36, No. 3, pp. 208-219</w:t>
      </w:r>
    </w:p>
    <w:p w14:paraId="67F8BF4C" w14:textId="77777777" w:rsidR="00C756D8" w:rsidRPr="00C756D8" w:rsidRDefault="00C756D8" w:rsidP="004C5462">
      <w:pPr>
        <w:spacing w:after="0" w:line="240" w:lineRule="auto"/>
        <w:rPr>
          <w:rFonts w:ascii="Myriad Pro" w:eastAsia="Times New Roman" w:hAnsi="Myriad Pro" w:cs="Arial"/>
          <w:lang w:val="en-US" w:eastAsia="en-ZA"/>
        </w:rPr>
      </w:pPr>
    </w:p>
    <w:p w14:paraId="4CCFB08F"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Q 7</w:t>
      </w:r>
    </w:p>
    <w:p w14:paraId="56B531A5"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Please comment on the Material and Methods section. Key elements to consider:</w:t>
      </w:r>
      <w:r w:rsidRPr="00C756D8">
        <w:rPr>
          <w:rFonts w:ascii="Myriad Pro" w:eastAsia="Times New Roman" w:hAnsi="Myriad Pro" w:cs="Arial"/>
          <w:b/>
          <w:bCs/>
          <w:lang w:val="en-US" w:eastAsia="en-ZA"/>
        </w:rPr>
        <w:br/>
        <w:t>- objective errors</w:t>
      </w:r>
      <w:r w:rsidRPr="00C756D8">
        <w:rPr>
          <w:rFonts w:ascii="Myriad Pro" w:eastAsia="Times New Roman" w:hAnsi="Myriad Pro" w:cs="Arial"/>
          <w:b/>
          <w:bCs/>
          <w:lang w:val="en-US" w:eastAsia="en-ZA"/>
        </w:rPr>
        <w:br/>
        <w:t>- correct choice of methods</w:t>
      </w:r>
      <w:r w:rsidRPr="00C756D8">
        <w:rPr>
          <w:rFonts w:ascii="Myriad Pro" w:eastAsia="Times New Roman" w:hAnsi="Myriad Pro" w:cs="Arial"/>
          <w:b/>
          <w:bCs/>
          <w:lang w:val="en-US" w:eastAsia="en-ZA"/>
        </w:rPr>
        <w:br/>
        <w:t>- comprehensive description of methods</w:t>
      </w:r>
      <w:r w:rsidRPr="00C756D8">
        <w:rPr>
          <w:rFonts w:ascii="Myriad Pro" w:eastAsia="Times New Roman" w:hAnsi="Myriad Pro" w:cs="Arial"/>
          <w:b/>
          <w:bCs/>
          <w:lang w:val="en-US" w:eastAsia="en-ZA"/>
        </w:rPr>
        <w:br/>
        <w:t>- accuracy of procedures</w:t>
      </w:r>
      <w:r w:rsidRPr="00C756D8">
        <w:rPr>
          <w:rFonts w:ascii="Myriad Pro" w:eastAsia="Times New Roman" w:hAnsi="Myriad Pro" w:cs="Arial"/>
          <w:b/>
          <w:bCs/>
          <w:lang w:val="en-US" w:eastAsia="en-ZA"/>
        </w:rPr>
        <w:br/>
        <w:t>- quality of figures and tables</w:t>
      </w:r>
    </w:p>
    <w:p w14:paraId="003E5CAA"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w:t>
      </w:r>
      <w:r w:rsidRPr="00C756D8">
        <w:rPr>
          <w:rFonts w:ascii="Myriad Pro" w:eastAsia="Times New Roman" w:hAnsi="Myriad Pro" w:cs="Arial"/>
          <w:b/>
          <w:bCs/>
          <w:lang w:val="en-US" w:eastAsia="en-ZA"/>
        </w:rPr>
        <w:t>Reviewer 1</w:t>
      </w:r>
      <w:r w:rsidRPr="00C756D8">
        <w:rPr>
          <w:rFonts w:ascii="Myriad Pro" w:eastAsia="Times New Roman" w:hAnsi="Myriad Pro" w:cs="Arial"/>
          <w:lang w:val="en-US" w:eastAsia="en-ZA"/>
        </w:rPr>
        <w:t> | 14 Sep 2017 | 01:13</w:t>
      </w:r>
    </w:p>
    <w:p w14:paraId="73759170" w14:textId="77777777" w:rsid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Mostly fine, but again I feel that the authors should not consider only temperature, although this factor will certainly have high correlation with beta diversity.</w:t>
      </w:r>
    </w:p>
    <w:p w14:paraId="005971ED" w14:textId="77777777" w:rsidR="00C756D8" w:rsidRPr="00C756D8" w:rsidRDefault="00C756D8" w:rsidP="00C756D8">
      <w:pPr>
        <w:spacing w:after="0" w:line="240" w:lineRule="auto"/>
        <w:rPr>
          <w:rFonts w:ascii="Myriad Pro" w:eastAsia="Times New Roman" w:hAnsi="Myriad Pro" w:cs="Arial"/>
          <w:lang w:val="en-US" w:eastAsia="en-ZA"/>
        </w:rPr>
      </w:pPr>
    </w:p>
    <w:p w14:paraId="027432BF"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11:35</w:t>
      </w:r>
    </w:p>
    <w:p w14:paraId="3ECB6BDB"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Please see our discussion under the previous point, which also addresses the point raised here.</w:t>
      </w:r>
    </w:p>
    <w:p w14:paraId="1CF587B1" w14:textId="77777777" w:rsidR="00C756D8" w:rsidRDefault="00C756D8" w:rsidP="004C5462">
      <w:pPr>
        <w:spacing w:after="0" w:line="240" w:lineRule="auto"/>
        <w:rPr>
          <w:rFonts w:ascii="Myriad Pro" w:eastAsia="Times New Roman" w:hAnsi="Myriad Pro" w:cs="Arial"/>
          <w:lang w:val="en-US" w:eastAsia="en-ZA"/>
        </w:rPr>
      </w:pPr>
    </w:p>
    <w:p w14:paraId="12634E5F"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Q 12</w:t>
      </w:r>
    </w:p>
    <w:p w14:paraId="06C2476A"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Please comment on the Results section. Key elements to consider:</w:t>
      </w:r>
      <w:r w:rsidRPr="00C756D8">
        <w:rPr>
          <w:rFonts w:ascii="Myriad Pro" w:eastAsia="Times New Roman" w:hAnsi="Myriad Pro" w:cs="Arial"/>
          <w:b/>
          <w:bCs/>
          <w:lang w:val="en-US" w:eastAsia="en-ZA"/>
        </w:rPr>
        <w:br/>
        <w:t>- objective errors</w:t>
      </w:r>
      <w:r w:rsidRPr="00C756D8">
        <w:rPr>
          <w:rFonts w:ascii="Myriad Pro" w:eastAsia="Times New Roman" w:hAnsi="Myriad Pro" w:cs="Arial"/>
          <w:b/>
          <w:bCs/>
          <w:lang w:val="en-US" w:eastAsia="en-ZA"/>
        </w:rPr>
        <w:br/>
        <w:t>- correct presentation of results </w:t>
      </w:r>
      <w:r w:rsidRPr="00C756D8">
        <w:rPr>
          <w:rFonts w:ascii="Myriad Pro" w:eastAsia="Times New Roman" w:hAnsi="Myriad Pro" w:cs="Arial"/>
          <w:b/>
          <w:bCs/>
          <w:lang w:val="en-US" w:eastAsia="en-ZA"/>
        </w:rPr>
        <w:br/>
        <w:t>- quality of figures and tables</w:t>
      </w:r>
    </w:p>
    <w:p w14:paraId="663A6A1F"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w:t>
      </w:r>
      <w:r w:rsidRPr="00C756D8">
        <w:rPr>
          <w:rFonts w:ascii="Myriad Pro" w:eastAsia="Times New Roman" w:hAnsi="Myriad Pro" w:cs="Arial"/>
          <w:b/>
          <w:bCs/>
          <w:lang w:val="en-US" w:eastAsia="en-ZA"/>
        </w:rPr>
        <w:t>Reviewer 1</w:t>
      </w:r>
      <w:r w:rsidRPr="00C756D8">
        <w:rPr>
          <w:rFonts w:ascii="Myriad Pro" w:eastAsia="Times New Roman" w:hAnsi="Myriad Pro" w:cs="Arial"/>
          <w:lang w:val="en-US" w:eastAsia="en-ZA"/>
        </w:rPr>
        <w:t> | 14 Sep 2017 | 01:13</w:t>
      </w:r>
    </w:p>
    <w:p w14:paraId="6A062570"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Appropriate mostly. But please see my comments on the study design</w:t>
      </w:r>
    </w:p>
    <w:p w14:paraId="08D73566" w14:textId="77777777" w:rsidR="00C756D8" w:rsidRDefault="00C756D8" w:rsidP="00C756D8">
      <w:pPr>
        <w:spacing w:after="0" w:line="240" w:lineRule="auto"/>
        <w:rPr>
          <w:rFonts w:ascii="Myriad Pro" w:eastAsia="Times New Roman" w:hAnsi="Myriad Pro" w:cs="Arial"/>
          <w:b/>
          <w:bCs/>
          <w:lang w:val="en-US" w:eastAsia="en-ZA"/>
        </w:rPr>
      </w:pPr>
    </w:p>
    <w:p w14:paraId="43283942"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lastRenderedPageBreak/>
        <w:t>Author</w:t>
      </w:r>
      <w:r w:rsidRPr="00C756D8">
        <w:rPr>
          <w:rFonts w:ascii="Myriad Pro" w:eastAsia="Times New Roman" w:hAnsi="Myriad Pro" w:cs="Arial"/>
          <w:lang w:val="en-US" w:eastAsia="en-ZA"/>
        </w:rPr>
        <w:t>: Albertus J Smit | 24 Oct 2017 | 11:39</w:t>
      </w:r>
    </w:p>
    <w:p w14:paraId="79298372"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Draft</w:t>
      </w:r>
    </w:p>
    <w:p w14:paraId="48A4B0E3"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We have covered this earlier -- the omission of additional drivers is a recurring theme raised here, and we have already dealt with it above. Not having considered the additional drivers (i.e. by not acknowledging their existence) cannot be called objective errors, incorrect presentation of results, or poor quality of figures and tables, so we do not need to elaborate further on this here.</w:t>
      </w:r>
    </w:p>
    <w:p w14:paraId="7122D3B2" w14:textId="77777777" w:rsidR="00C756D8" w:rsidRDefault="00C756D8" w:rsidP="004C5462">
      <w:pPr>
        <w:spacing w:after="0" w:line="240" w:lineRule="auto"/>
        <w:rPr>
          <w:rFonts w:ascii="Myriad Pro" w:eastAsia="Times New Roman" w:hAnsi="Myriad Pro" w:cs="Arial"/>
          <w:lang w:val="en-US" w:eastAsia="en-ZA"/>
        </w:rPr>
      </w:pPr>
    </w:p>
    <w:p w14:paraId="60204EB2"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Q 13</w:t>
      </w:r>
    </w:p>
    <w:p w14:paraId="5277E665"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 xml:space="preserve">For any complementary data (e.g. nucleotide/amino acid sequences, crystallographic or NMR data, </w:t>
      </w:r>
      <w:proofErr w:type="spellStart"/>
      <w:r w:rsidRPr="00C756D8">
        <w:rPr>
          <w:rFonts w:ascii="Myriad Pro" w:eastAsia="Times New Roman" w:hAnsi="Myriad Pro" w:cs="Arial"/>
          <w:b/>
          <w:bCs/>
          <w:lang w:val="en-US" w:eastAsia="en-ZA"/>
        </w:rPr>
        <w:t>RNAseq</w:t>
      </w:r>
      <w:proofErr w:type="spellEnd"/>
      <w:r w:rsidRPr="00C756D8">
        <w:rPr>
          <w:rFonts w:ascii="Myriad Pro" w:eastAsia="Times New Roman" w:hAnsi="Myriad Pro" w:cs="Arial"/>
          <w:b/>
          <w:bCs/>
          <w:lang w:val="en-US" w:eastAsia="en-ZA"/>
        </w:rPr>
        <w:t>) submitted to an online repository or database, do the author(s) provide the accession number?</w:t>
      </w:r>
    </w:p>
    <w:p w14:paraId="5CCE8176"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w:t>
      </w:r>
      <w:r w:rsidRPr="00C756D8">
        <w:rPr>
          <w:rFonts w:ascii="Myriad Pro" w:eastAsia="Times New Roman" w:hAnsi="Myriad Pro" w:cs="Arial"/>
          <w:b/>
          <w:bCs/>
          <w:lang w:val="en-US" w:eastAsia="en-ZA"/>
        </w:rPr>
        <w:t>Reviewer 1</w:t>
      </w:r>
      <w:r w:rsidRPr="00C756D8">
        <w:rPr>
          <w:rFonts w:ascii="Myriad Pro" w:eastAsia="Times New Roman" w:hAnsi="Myriad Pro" w:cs="Arial"/>
          <w:lang w:val="en-US" w:eastAsia="en-ZA"/>
        </w:rPr>
        <w:t> | 14 Sep 2017 | 01:13</w:t>
      </w:r>
    </w:p>
    <w:p w14:paraId="794984B9"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No</w:t>
      </w:r>
      <w:r w:rsidRPr="00C756D8">
        <w:rPr>
          <w:rFonts w:ascii="Myriad Pro" w:eastAsia="Times New Roman" w:hAnsi="Myriad Pro" w:cs="Arial"/>
          <w:lang w:val="en-US" w:eastAsia="en-ZA"/>
        </w:rPr>
        <w:br/>
        <w:t>The authors should make the data available. They mentioned Appendix A for the diversity data in text, but I did not see this file. They did not mention temperature data were included as supplementary material in text.</w:t>
      </w:r>
    </w:p>
    <w:p w14:paraId="1475ACE3" w14:textId="77777777" w:rsidR="00C756D8" w:rsidRDefault="00C756D8" w:rsidP="00C756D8">
      <w:pPr>
        <w:spacing w:after="0" w:line="240" w:lineRule="auto"/>
        <w:rPr>
          <w:rFonts w:ascii="Myriad Pro" w:eastAsia="Times New Roman" w:hAnsi="Myriad Pro" w:cs="Arial"/>
          <w:b/>
          <w:bCs/>
          <w:lang w:val="en-US" w:eastAsia="en-ZA"/>
        </w:rPr>
      </w:pPr>
    </w:p>
    <w:p w14:paraId="017647BA"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11:40</w:t>
      </w:r>
    </w:p>
    <w:p w14:paraId="31AA5415"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The data (but not raw data </w:t>
      </w:r>
      <w:proofErr w:type="spellStart"/>
      <w:r w:rsidRPr="00C756D8">
        <w:rPr>
          <w:rFonts w:ascii="Myriad Pro" w:eastAsia="Times New Roman" w:hAnsi="Myriad Pro" w:cs="Arial"/>
          <w:lang w:val="en-US" w:eastAsia="en-ZA"/>
        </w:rPr>
        <w:t>i.t.o</w:t>
      </w:r>
      <w:proofErr w:type="spellEnd"/>
      <w:r w:rsidRPr="00C756D8">
        <w:rPr>
          <w:rFonts w:ascii="Myriad Pro" w:eastAsia="Times New Roman" w:hAnsi="Myriad Pro" w:cs="Arial"/>
          <w:lang w:val="en-US" w:eastAsia="en-ZA"/>
        </w:rPr>
        <w:t>. seaweeds) will be made available. We have added a link to where the data may be found in </w:t>
      </w:r>
      <w:r w:rsidRPr="00C756D8">
        <w:rPr>
          <w:rFonts w:ascii="Myriad Pro" w:eastAsia="Times New Roman" w:hAnsi="Myriad Pro" w:cs="Arial"/>
          <w:u w:val="single"/>
          <w:lang w:val="en-US" w:eastAsia="en-ZA"/>
        </w:rPr>
        <w:t>line xx</w:t>
      </w:r>
      <w:r w:rsidRPr="00C756D8">
        <w:rPr>
          <w:rFonts w:ascii="Myriad Pro" w:eastAsia="Times New Roman" w:hAnsi="Myriad Pro" w:cs="Arial"/>
          <w:lang w:val="en-US" w:eastAsia="en-ZA"/>
        </w:rPr>
        <w:t>. All the data processing scripts will also be accessible there.</w:t>
      </w:r>
    </w:p>
    <w:p w14:paraId="6E68753B" w14:textId="77777777" w:rsidR="00C756D8" w:rsidRDefault="00C756D8" w:rsidP="004C5462">
      <w:pPr>
        <w:spacing w:after="0" w:line="240" w:lineRule="auto"/>
        <w:rPr>
          <w:rFonts w:ascii="Myriad Pro" w:eastAsia="Times New Roman" w:hAnsi="Myriad Pro" w:cs="Arial"/>
          <w:lang w:val="en-US" w:eastAsia="en-ZA"/>
        </w:rPr>
      </w:pPr>
    </w:p>
    <w:p w14:paraId="38664857"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Q 15</w:t>
      </w:r>
    </w:p>
    <w:p w14:paraId="46F2030D"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Please comment on the Discussion section. Key elements to consider:</w:t>
      </w:r>
      <w:r w:rsidRPr="00C756D8">
        <w:rPr>
          <w:rFonts w:ascii="Myriad Pro" w:eastAsia="Times New Roman" w:hAnsi="Myriad Pro" w:cs="Arial"/>
          <w:b/>
          <w:bCs/>
          <w:lang w:val="en-US" w:eastAsia="en-ZA"/>
        </w:rPr>
        <w:br/>
        <w:t>- adequate discussion of research questions or hypothesis (posed in introduction)</w:t>
      </w:r>
      <w:r w:rsidRPr="00C756D8">
        <w:rPr>
          <w:rFonts w:ascii="Myriad Pro" w:eastAsia="Times New Roman" w:hAnsi="Myriad Pro" w:cs="Arial"/>
          <w:b/>
          <w:bCs/>
          <w:lang w:val="en-US" w:eastAsia="en-ZA"/>
        </w:rPr>
        <w:br/>
        <w:t>- conclusions supported by data</w:t>
      </w:r>
      <w:r w:rsidRPr="00C756D8">
        <w:rPr>
          <w:rFonts w:ascii="Myriad Pro" w:eastAsia="Times New Roman" w:hAnsi="Myriad Pro" w:cs="Arial"/>
          <w:b/>
          <w:bCs/>
          <w:lang w:val="en-US" w:eastAsia="en-ZA"/>
        </w:rPr>
        <w:br/>
        <w:t>- exhaustive discussion of previously published material (in context to current study)</w:t>
      </w:r>
    </w:p>
    <w:p w14:paraId="4D6BF492"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w:t>
      </w:r>
      <w:r w:rsidRPr="00C756D8">
        <w:rPr>
          <w:rFonts w:ascii="Myriad Pro" w:eastAsia="Times New Roman" w:hAnsi="Myriad Pro" w:cs="Arial"/>
          <w:b/>
          <w:bCs/>
          <w:lang w:val="en-US" w:eastAsia="en-ZA"/>
        </w:rPr>
        <w:t>Reviewer 1</w:t>
      </w:r>
      <w:r w:rsidRPr="00C756D8">
        <w:rPr>
          <w:rFonts w:ascii="Myriad Pro" w:eastAsia="Times New Roman" w:hAnsi="Myriad Pro" w:cs="Arial"/>
          <w:lang w:val="en-US" w:eastAsia="en-ZA"/>
        </w:rPr>
        <w:t> | 14 Sep 2017 | 01:13</w:t>
      </w:r>
    </w:p>
    <w:p w14:paraId="41925FA1"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please see my final comments</w:t>
      </w:r>
    </w:p>
    <w:p w14:paraId="276B6E1E" w14:textId="77777777" w:rsidR="00C756D8" w:rsidRDefault="00C756D8" w:rsidP="00C756D8">
      <w:pPr>
        <w:spacing w:after="0" w:line="240" w:lineRule="auto"/>
        <w:rPr>
          <w:rFonts w:ascii="Myriad Pro" w:eastAsia="Times New Roman" w:hAnsi="Myriad Pro" w:cs="Arial"/>
          <w:b/>
          <w:bCs/>
          <w:lang w:val="en-US" w:eastAsia="en-ZA"/>
        </w:rPr>
      </w:pPr>
    </w:p>
    <w:p w14:paraId="5F6C4B70"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11:41</w:t>
      </w:r>
    </w:p>
    <w:p w14:paraId="58970005"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We will cover these as they arise under "Final comments" below.</w:t>
      </w:r>
    </w:p>
    <w:p w14:paraId="33E8B515" w14:textId="77777777" w:rsidR="00C756D8" w:rsidRDefault="00C756D8" w:rsidP="004C5462">
      <w:pPr>
        <w:spacing w:after="0" w:line="240" w:lineRule="auto"/>
        <w:rPr>
          <w:rFonts w:ascii="Myriad Pro" w:eastAsia="Times New Roman" w:hAnsi="Myriad Pro" w:cs="Arial"/>
          <w:lang w:val="en-US" w:eastAsia="en-ZA"/>
        </w:rPr>
      </w:pPr>
    </w:p>
    <w:p w14:paraId="0177A460" w14:textId="77777777" w:rsidR="004509C5" w:rsidRPr="004509C5" w:rsidRDefault="004509C5" w:rsidP="004509C5">
      <w:pPr>
        <w:spacing w:after="0" w:line="240" w:lineRule="auto"/>
        <w:rPr>
          <w:rFonts w:ascii="Myriad Pro" w:eastAsia="Times New Roman" w:hAnsi="Myriad Pro" w:cs="Arial"/>
          <w:b/>
          <w:bCs/>
          <w:lang w:val="en-US" w:eastAsia="en-ZA"/>
        </w:rPr>
      </w:pPr>
      <w:r w:rsidRPr="004509C5">
        <w:rPr>
          <w:rFonts w:ascii="Myriad Pro" w:eastAsia="Times New Roman" w:hAnsi="Myriad Pro" w:cs="Arial"/>
          <w:b/>
          <w:bCs/>
          <w:lang w:val="en-US" w:eastAsia="en-ZA"/>
        </w:rPr>
        <w:t>Q 17</w:t>
      </w:r>
    </w:p>
    <w:p w14:paraId="65E99DC3" w14:textId="77777777" w:rsidR="004509C5" w:rsidRPr="004509C5" w:rsidRDefault="004509C5" w:rsidP="004509C5">
      <w:pPr>
        <w:spacing w:after="0" w:line="240" w:lineRule="auto"/>
        <w:rPr>
          <w:rFonts w:ascii="Myriad Pro" w:eastAsia="Times New Roman" w:hAnsi="Myriad Pro" w:cs="Arial"/>
          <w:b/>
          <w:bCs/>
          <w:lang w:val="en-US" w:eastAsia="en-ZA"/>
        </w:rPr>
      </w:pPr>
      <w:r w:rsidRPr="004509C5">
        <w:rPr>
          <w:rFonts w:ascii="Myriad Pro" w:eastAsia="Times New Roman" w:hAnsi="Myriad Pro" w:cs="Arial"/>
          <w:b/>
          <w:bCs/>
          <w:lang w:val="en-US" w:eastAsia="en-ZA"/>
        </w:rPr>
        <w:t>Please provide your further comments and overall recommendation to the authors, including the level of revisions (minor, moderate, substantial).</w:t>
      </w:r>
    </w:p>
    <w:p w14:paraId="4E562618" w14:textId="77777777" w:rsidR="004509C5" w:rsidRPr="004509C5" w:rsidRDefault="004509C5" w:rsidP="004509C5">
      <w:pPr>
        <w:spacing w:after="0" w:line="240" w:lineRule="auto"/>
        <w:rPr>
          <w:rFonts w:ascii="Myriad Pro" w:eastAsia="Times New Roman" w:hAnsi="Myriad Pro" w:cs="Arial"/>
          <w:lang w:val="en-US" w:eastAsia="en-ZA"/>
        </w:rPr>
      </w:pPr>
      <w:r w:rsidRPr="004509C5">
        <w:rPr>
          <w:rFonts w:ascii="Myriad Pro" w:eastAsia="Times New Roman" w:hAnsi="Myriad Pro" w:cs="Arial"/>
          <w:lang w:val="en-US" w:eastAsia="en-ZA"/>
        </w:rPr>
        <w:t> </w:t>
      </w:r>
      <w:r w:rsidRPr="004509C5">
        <w:rPr>
          <w:rFonts w:ascii="Myriad Pro" w:eastAsia="Times New Roman" w:hAnsi="Myriad Pro" w:cs="Arial"/>
          <w:b/>
          <w:bCs/>
          <w:lang w:val="en-US" w:eastAsia="en-ZA"/>
        </w:rPr>
        <w:t>Reviewer 1</w:t>
      </w:r>
      <w:r w:rsidRPr="004509C5">
        <w:rPr>
          <w:rFonts w:ascii="Myriad Pro" w:eastAsia="Times New Roman" w:hAnsi="Myriad Pro" w:cs="Arial"/>
          <w:lang w:val="en-US" w:eastAsia="en-ZA"/>
        </w:rPr>
        <w:t> | 14 Sep 2017 | 01:13</w:t>
      </w:r>
    </w:p>
    <w:p w14:paraId="5A004D5F" w14:textId="77777777" w:rsidR="004509C5" w:rsidRDefault="004509C5" w:rsidP="004509C5">
      <w:pPr>
        <w:spacing w:after="0" w:line="240" w:lineRule="auto"/>
        <w:rPr>
          <w:rFonts w:ascii="Myriad Pro" w:eastAsia="Times New Roman" w:hAnsi="Myriad Pro" w:cs="Arial"/>
          <w:lang w:val="en-US" w:eastAsia="en-ZA"/>
        </w:rPr>
      </w:pPr>
      <w:r w:rsidRPr="004509C5">
        <w:rPr>
          <w:rFonts w:ascii="Myriad Pro" w:eastAsia="Times New Roman" w:hAnsi="Myriad Pro" w:cs="Arial"/>
          <w:lang w:val="en-US" w:eastAsia="en-ZA"/>
        </w:rPr>
        <w:t xml:space="preserve">This project aimed to understand the mechanisms that structured seaweed communities along 2,700 km of South Africa's coastline. The authors contrasted the seaweed beta diversity patterns in relation to a thermal gradient produced by the current systems in the region. To do this, they subdivided the coastline into regions and for each region they obtained data on the seaweed diversity and thermal data. Their analyses showed that the spatial and environmental predictors explained ~98% of the total variation in </w:t>
      </w:r>
      <w:proofErr w:type="spellStart"/>
      <w:r w:rsidRPr="004509C5">
        <w:rPr>
          <w:rFonts w:ascii="Myriad Pro" w:eastAsia="Times New Roman" w:hAnsi="Myriad Pro" w:cs="Arial"/>
          <w:lang w:val="en-US" w:eastAsia="en-ZA"/>
        </w:rPr>
        <w:t>Bsim</w:t>
      </w:r>
      <w:proofErr w:type="spellEnd"/>
      <w:r w:rsidRPr="004509C5">
        <w:rPr>
          <w:rFonts w:ascii="Myriad Pro" w:eastAsia="Times New Roman" w:hAnsi="Myriad Pro" w:cs="Arial"/>
          <w:lang w:val="en-US" w:eastAsia="en-ZA"/>
        </w:rPr>
        <w:t xml:space="preserve"> and the thermal gradient explained 84% of this data. They found that </w:t>
      </w:r>
      <w:proofErr w:type="spellStart"/>
      <w:r w:rsidRPr="004509C5">
        <w:rPr>
          <w:rFonts w:ascii="Myriad Pro" w:eastAsia="Times New Roman" w:hAnsi="Myriad Pro" w:cs="Arial"/>
          <w:lang w:val="en-US" w:eastAsia="en-ZA"/>
        </w:rPr>
        <w:t>Bsim</w:t>
      </w:r>
      <w:proofErr w:type="spellEnd"/>
      <w:r w:rsidRPr="004509C5">
        <w:rPr>
          <w:rFonts w:ascii="Myriad Pro" w:eastAsia="Times New Roman" w:hAnsi="Myriad Pro" w:cs="Arial"/>
          <w:lang w:val="en-US" w:eastAsia="en-ZA"/>
        </w:rPr>
        <w:t xml:space="preserve"> was the major component of beta-diversity in the Agulhas Current region, but there was a much weaker thermal gradient in the </w:t>
      </w:r>
      <w:proofErr w:type="spellStart"/>
      <w:r w:rsidRPr="004509C5">
        <w:rPr>
          <w:rFonts w:ascii="Myriad Pro" w:eastAsia="Times New Roman" w:hAnsi="Myriad Pro" w:cs="Arial"/>
          <w:lang w:val="en-US" w:eastAsia="en-ZA"/>
        </w:rPr>
        <w:t>Benguela</w:t>
      </w:r>
      <w:proofErr w:type="spellEnd"/>
      <w:r w:rsidRPr="004509C5">
        <w:rPr>
          <w:rFonts w:ascii="Myriad Pro" w:eastAsia="Times New Roman" w:hAnsi="Myriad Pro" w:cs="Arial"/>
          <w:lang w:val="en-US" w:eastAsia="en-ZA"/>
        </w:rPr>
        <w:t xml:space="preserve"> Current region. They then suggested that the intensification of upwelling during the mid-Pliocene were likely responsible for the remarkable disjunction between the beta diversity of the Atlantic and Indian Ocean influenced sides of South Africa. Overall, I feel that the manuscript was well-written, and the results were in general supported by the analysis of a large amount of data. However, I have one major concern about the design of this study regarding the factors used. Although the authors have considered several factors (the means for the year, February mean, August mean, annual standard deviation), they are different forms of temperature. It is well-known that temperature is the structural force for setting up the diversity of the two coastal regions in South Africa. from previous studies, therefore </w:t>
      </w:r>
      <w:r w:rsidRPr="004509C5">
        <w:rPr>
          <w:rFonts w:ascii="Myriad Pro" w:eastAsia="Times New Roman" w:hAnsi="Myriad Pro" w:cs="Arial"/>
          <w:lang w:val="en-US" w:eastAsia="en-ZA"/>
        </w:rPr>
        <w:lastRenderedPageBreak/>
        <w:t>the novelty of the results is not high to me. Other factors, such as nutrient concentration and salinity, which potentially will influence the beta diversity, have not been considered. Intuitively, I would expect that these factors might also contribute to the variability of the diversity patterns along the coast. Specifically, salinity and nutrient concentrations should be considered in the modelling as they would affect the biological interactions that determine the diversity, especially in the upwelling regions and estuarine areas. In summary, I appreciate the large dataset and modelling approach used, but the novelty of this paper is limited if only temperature data are included in the modelling.</w:t>
      </w:r>
    </w:p>
    <w:p w14:paraId="58A50981" w14:textId="77777777" w:rsidR="004509C5" w:rsidRPr="004509C5" w:rsidRDefault="004509C5" w:rsidP="004509C5">
      <w:pPr>
        <w:spacing w:after="0" w:line="240" w:lineRule="auto"/>
        <w:rPr>
          <w:rFonts w:ascii="Myriad Pro" w:eastAsia="Times New Roman" w:hAnsi="Myriad Pro" w:cs="Arial"/>
          <w:lang w:val="en-US" w:eastAsia="en-ZA"/>
        </w:rPr>
      </w:pPr>
    </w:p>
    <w:p w14:paraId="4E6A8B74" w14:textId="77777777" w:rsidR="004509C5" w:rsidRPr="004509C5" w:rsidRDefault="004509C5" w:rsidP="004509C5">
      <w:pPr>
        <w:spacing w:after="0" w:line="240" w:lineRule="auto"/>
        <w:rPr>
          <w:rFonts w:ascii="Myriad Pro" w:eastAsia="Times New Roman" w:hAnsi="Myriad Pro" w:cs="Arial"/>
          <w:lang w:val="en-US" w:eastAsia="en-ZA"/>
        </w:rPr>
      </w:pPr>
      <w:r w:rsidRPr="004509C5">
        <w:rPr>
          <w:rFonts w:ascii="Myriad Pro" w:eastAsia="Times New Roman" w:hAnsi="Myriad Pro" w:cs="Arial"/>
          <w:b/>
          <w:bCs/>
          <w:lang w:val="en-US" w:eastAsia="en-ZA"/>
        </w:rPr>
        <w:t>Author</w:t>
      </w:r>
      <w:r w:rsidRPr="004509C5">
        <w:rPr>
          <w:rFonts w:ascii="Myriad Pro" w:eastAsia="Times New Roman" w:hAnsi="Myriad Pro" w:cs="Arial"/>
          <w:lang w:val="en-US" w:eastAsia="en-ZA"/>
        </w:rPr>
        <w:t>: Albertus J Smit | 24 Oct 2017 | 11:56</w:t>
      </w:r>
    </w:p>
    <w:p w14:paraId="6874C910" w14:textId="77777777" w:rsidR="007B1C88" w:rsidRDefault="007B1C88" w:rsidP="007B1C88">
      <w:pPr>
        <w:pStyle w:val="NoSpacing"/>
        <w:rPr>
          <w:rFonts w:ascii="Myriad Pro" w:hAnsi="Myriad Pro" w:cs="Arial"/>
          <w:lang w:val="en-US"/>
        </w:rPr>
      </w:pPr>
      <w:r>
        <w:rPr>
          <w:rFonts w:ascii="Myriad Pro" w:hAnsi="Myriad Pro" w:cs="Arial"/>
          <w:lang w:val="en-US"/>
        </w:rPr>
        <w:t>Many of these concerns were raised before, and we have comprehensively dealt with them Q6, above.</w:t>
      </w:r>
    </w:p>
    <w:p w14:paraId="6352688A" w14:textId="77777777" w:rsidR="007B1C88" w:rsidRDefault="007B1C88" w:rsidP="007B1C88">
      <w:pPr>
        <w:pStyle w:val="NoSpacing"/>
        <w:rPr>
          <w:rFonts w:ascii="Myriad Pro" w:hAnsi="Myriad Pro" w:cs="Arial"/>
          <w:lang w:val="en-US"/>
        </w:rPr>
      </w:pPr>
    </w:p>
    <w:p w14:paraId="6B816E64" w14:textId="77777777" w:rsidR="007B1C88" w:rsidRPr="007B1C88" w:rsidRDefault="007B1C88" w:rsidP="007B1C88">
      <w:pPr>
        <w:pStyle w:val="NoSpacing"/>
        <w:rPr>
          <w:rFonts w:ascii="Myriad Pro" w:hAnsi="Myriad Pro" w:cs="Arial"/>
          <w:lang w:val="en-US"/>
        </w:rPr>
      </w:pPr>
      <w:r>
        <w:rPr>
          <w:rFonts w:ascii="Myriad Pro" w:hAnsi="Myriad Pro" w:cs="Arial"/>
          <w:lang w:val="en-US"/>
        </w:rPr>
        <w:t>W</w:t>
      </w:r>
      <w:r w:rsidRPr="007B1C88">
        <w:rPr>
          <w:rFonts w:ascii="Myriad Pro" w:hAnsi="Myriad Pro" w:cs="Arial"/>
          <w:lang w:val="en-US"/>
        </w:rPr>
        <w:t xml:space="preserve">e think that we have added some lines of text acknowledging the possible existence of some other drivers that might link with beta-diversity patterning (see particularly our reply to Q6, above), but we think we have also provided sufficient justification for omitting these influences from the current analysis. Many of these things are so strongly correlated with temperature that their influence cannot conclusively be demonstrated (unless we use an experimental approach, which is not within the scope of this present paper), or their magnitude in variation is so small that for all practical purposes they will have no measurable influence on beta-diversity. The multitude of thermal drivers is already complex enough to explain, and we think that adding more complexity will distract from the intention of the study -- that is, to link properties of the two oceans (the Indian and the Atlantic, or the Agulhas and the </w:t>
      </w:r>
      <w:proofErr w:type="spellStart"/>
      <w:r w:rsidRPr="007B1C88">
        <w:rPr>
          <w:rFonts w:ascii="Myriad Pro" w:hAnsi="Myriad Pro" w:cs="Arial"/>
          <w:lang w:val="en-US"/>
        </w:rPr>
        <w:t>Benguela</w:t>
      </w:r>
      <w:proofErr w:type="spellEnd"/>
      <w:r w:rsidRPr="007B1C88">
        <w:rPr>
          <w:rFonts w:ascii="Myriad Pro" w:hAnsi="Myriad Pro" w:cs="Arial"/>
          <w:lang w:val="en-US"/>
        </w:rPr>
        <w:t xml:space="preserve"> Currents) to outcomes at the seaweed community (biogeography) level.</w:t>
      </w:r>
    </w:p>
    <w:p w14:paraId="5F74E09F" w14:textId="77777777" w:rsidR="004C5462" w:rsidRPr="007B1C88" w:rsidRDefault="007B1C88" w:rsidP="004B0E85">
      <w:pPr>
        <w:pStyle w:val="NoSpacing"/>
        <w:rPr>
          <w:rFonts w:ascii="Myriad Pro" w:hAnsi="Myriad Pro" w:cs="Arial"/>
          <w:lang w:val="en-US"/>
        </w:rPr>
      </w:pPr>
      <w:r w:rsidRPr="007B1C88">
        <w:rPr>
          <w:rFonts w:ascii="Myriad Pro" w:hAnsi="Myriad Pro" w:cs="Arial"/>
          <w:lang w:val="en-US"/>
        </w:rPr>
        <w:br/>
        <w:t>We don't agree that this study is not novel. Granted, the effect of temperature on global and regional biodiversity gradients is well known; less well known are consequences for beta-diversity (this paper); to the best of my knowledge only a small handful of papers has considered this for ocean biota (far more numerous are terrestrial studies along moisture or elevation gradients, for instance). These few marine studies are mentioned in lines 44 to 60 of the original manuscript.</w:t>
      </w:r>
      <w:r>
        <w:rPr>
          <w:rFonts w:ascii="Myriad Pro" w:hAnsi="Myriad Pro" w:cs="Arial"/>
          <w:lang w:val="en-US"/>
        </w:rPr>
        <w:t xml:space="preserve"> A study of </w:t>
      </w:r>
      <w:r>
        <w:rPr>
          <w:rFonts w:ascii="Myriad Pro" w:hAnsi="Myriad Pro" w:cs="Arial"/>
        </w:rPr>
        <w:t xml:space="preserve">beta-diversity is different from </w:t>
      </w:r>
      <w:r w:rsidR="004C5462" w:rsidRPr="005C1E6C">
        <w:rPr>
          <w:rFonts w:ascii="Myriad Pro" w:hAnsi="Myriad Pro" w:cs="Arial"/>
        </w:rPr>
        <w:t>simply looking at biodiversity (or old-fashioned species richness). By looking at beta-diversity, we can shed some light on the 'forces' th</w:t>
      </w:r>
      <w:bookmarkStart w:id="0" w:name="_GoBack"/>
      <w:bookmarkEnd w:id="0"/>
      <w:r w:rsidR="004C5462" w:rsidRPr="005C1E6C">
        <w:rPr>
          <w:rFonts w:ascii="Myriad Pro" w:hAnsi="Myriad Pro" w:cs="Arial"/>
        </w:rPr>
        <w:t xml:space="preserve">at structure biodiversity (i.e. turnover and </w:t>
      </w:r>
      <w:proofErr w:type="spellStart"/>
      <w:r w:rsidR="004C5462" w:rsidRPr="005C1E6C">
        <w:rPr>
          <w:rFonts w:ascii="Myriad Pro" w:hAnsi="Myriad Pro" w:cs="Arial"/>
        </w:rPr>
        <w:t>nestedness</w:t>
      </w:r>
      <w:proofErr w:type="spellEnd"/>
      <w:r w:rsidR="004C5462" w:rsidRPr="005C1E6C">
        <w:rPr>
          <w:rFonts w:ascii="Myriad Pro" w:hAnsi="Myriad Pro" w:cs="Arial"/>
        </w:rPr>
        <w:t xml:space="preserve">-resultant species assembly processes, and I think that is what reviewer 1 misses). Also, reviewer 1 (and maybe also reviewer 2) further misses the point of one of our aims, i.e. "We were primarily interested in establishing how </w:t>
      </w:r>
      <w:r w:rsidR="004C5462" w:rsidRPr="005C1E6C">
        <w:rPr>
          <w:rFonts w:ascii="Myriad Pro" w:hAnsi="Myriad Pro" w:cs="Arial"/>
          <w:b/>
          <w:bCs/>
          <w:i/>
          <w:iCs/>
        </w:rPr>
        <w:t>these ocean currents may have influenced the species assembly processes</w:t>
      </w:r>
      <w:r w:rsidR="004C5462" w:rsidRPr="005C1E6C">
        <w:rPr>
          <w:rFonts w:ascii="Myriad Pro" w:hAnsi="Myriad Pro" w:cs="Arial"/>
        </w:rPr>
        <w:t xml:space="preserve"> operating along an approximately </w:t>
      </w:r>
      <w:r w:rsidR="00EA0485" w:rsidRPr="005C1E6C">
        <w:rPr>
          <w:rFonts w:ascii="Myriad Pro" w:hAnsi="Myriad Pro" w:cs="Arial"/>
        </w:rPr>
        <w:t>2</w:t>
      </w:r>
      <w:r w:rsidR="004C5462" w:rsidRPr="005C1E6C">
        <w:rPr>
          <w:rFonts w:ascii="Myriad Pro" w:hAnsi="Myriad Pro" w:cs="Arial"/>
        </w:rPr>
        <w:t>,</w:t>
      </w:r>
      <w:r w:rsidR="00EA0485" w:rsidRPr="005C1E6C">
        <w:rPr>
          <w:rFonts w:ascii="Myriad Pro" w:hAnsi="Myriad Pro" w:cs="Arial"/>
        </w:rPr>
        <w:t>9</w:t>
      </w:r>
      <w:r w:rsidR="004C5462" w:rsidRPr="005C1E6C">
        <w:rPr>
          <w:rFonts w:ascii="Myriad Pro" w:hAnsi="Myriad Pro" w:cs="Arial"/>
        </w:rPr>
        <w:t>00 km long coastline." Temperature is directly linked to these ocean currents, and that is how the currents' influence can be detected along the shore --- in the temperature profiles and properties of the nearshore water.</w:t>
      </w:r>
    </w:p>
    <w:p w14:paraId="21DA1BFD" w14:textId="77777777" w:rsidR="004C5462" w:rsidRPr="004B0E85" w:rsidRDefault="004C5462" w:rsidP="004C5462">
      <w:pPr>
        <w:pStyle w:val="xmsonormal"/>
        <w:spacing w:after="0" w:afterAutospacing="0"/>
        <w:rPr>
          <w:rFonts w:ascii="Myriad Pro" w:hAnsi="Myriad Pro" w:cs="Arial"/>
          <w:sz w:val="22"/>
          <w:szCs w:val="22"/>
        </w:rPr>
      </w:pPr>
      <w:r w:rsidRPr="004B0E85">
        <w:rPr>
          <w:rFonts w:ascii="Myriad Pro" w:hAnsi="Myriad Pro" w:cs="Arial"/>
          <w:b/>
          <w:bCs/>
          <w:sz w:val="22"/>
          <w:szCs w:val="22"/>
        </w:rPr>
        <w:t>Reviewer 2</w:t>
      </w:r>
      <w:r w:rsidRPr="004B0E85">
        <w:rPr>
          <w:rFonts w:ascii="Myriad Pro" w:hAnsi="Myriad Pro" w:cs="Arial"/>
          <w:sz w:val="22"/>
          <w:szCs w:val="22"/>
        </w:rPr>
        <w:t xml:space="preserve"> | 12 Oct 2017 | 10:17 </w:t>
      </w:r>
    </w:p>
    <w:p w14:paraId="477085C9" w14:textId="77777777" w:rsidR="004C5462" w:rsidRPr="004B0E85" w:rsidRDefault="004C5462" w:rsidP="004C5462">
      <w:pPr>
        <w:pStyle w:val="xmsonormal"/>
        <w:spacing w:after="0" w:afterAutospacing="0"/>
        <w:rPr>
          <w:rFonts w:ascii="Myriad Pro" w:hAnsi="Myriad Pro" w:cs="Arial"/>
          <w:sz w:val="22"/>
          <w:szCs w:val="22"/>
        </w:rPr>
      </w:pPr>
      <w:r w:rsidRPr="004B0E85">
        <w:rPr>
          <w:rFonts w:ascii="Myriad Pro" w:hAnsi="Myriad Pro" w:cs="Arial"/>
          <w:sz w:val="22"/>
          <w:szCs w:val="22"/>
        </w:rPr>
        <w:t>#1</w:t>
      </w:r>
    </w:p>
    <w:p w14:paraId="42C957CC" w14:textId="77777777" w:rsidR="00BB4FB3" w:rsidRPr="004B0E85" w:rsidRDefault="004C5462" w:rsidP="004C5462">
      <w:pPr>
        <w:pStyle w:val="xmsonormal"/>
        <w:spacing w:after="0" w:afterAutospacing="0"/>
        <w:rPr>
          <w:ins w:id="1" w:author=" Bolton" w:date="2017-10-26T10:26:00Z"/>
          <w:rFonts w:ascii="Myriad Pro" w:hAnsi="Myriad Pro" w:cs="Arial"/>
          <w:sz w:val="22"/>
          <w:szCs w:val="22"/>
        </w:rPr>
      </w:pPr>
      <w:r w:rsidRPr="004B0E85">
        <w:rPr>
          <w:rFonts w:ascii="Myriad Pro" w:hAnsi="Myriad Pro" w:cs="Arial"/>
          <w:sz w:val="22"/>
          <w:szCs w:val="22"/>
        </w:rPr>
        <w:t xml:space="preserve">This paper evaluates patterns in biodiversity from the perspective of beta diversity across environmental gradients at both sides of the South African coasts. I have no doubt this is a good study on biogeography of seaweeds at transitions from cold to warm waters where two oceans interact. Overall, the paper is well structured and written and I really enjoyed the methods authors used. I have to admit, however, that the methods maybe harsh to follow due to their complexity. I have a range of comments and ideas I would like to express to authors, so they can even improve their actual draft. </w:t>
      </w:r>
    </w:p>
    <w:p w14:paraId="4139F68A" w14:textId="77777777" w:rsidR="00BB4FB3" w:rsidRPr="004B0E85" w:rsidRDefault="004C5462" w:rsidP="004C5462">
      <w:pPr>
        <w:pStyle w:val="xmsonormal"/>
        <w:spacing w:after="0" w:afterAutospacing="0"/>
        <w:rPr>
          <w:ins w:id="2" w:author=" Bolton" w:date="2017-10-26T10:26:00Z"/>
          <w:rFonts w:ascii="Myriad Pro" w:hAnsi="Myriad Pro" w:cs="Arial"/>
          <w:sz w:val="22"/>
          <w:szCs w:val="22"/>
        </w:rPr>
      </w:pPr>
      <w:r w:rsidRPr="004B0E85">
        <w:rPr>
          <w:rFonts w:ascii="Myriad Pro" w:hAnsi="Myriad Pro" w:cs="Arial"/>
          <w:sz w:val="22"/>
          <w:szCs w:val="22"/>
        </w:rPr>
        <w:lastRenderedPageBreak/>
        <w:br/>
        <w:t xml:space="preserve">1. Authors are using compositional data (presence-absence), so the term “community structure” should be replaced by “composition” through the entire </w:t>
      </w:r>
      <w:proofErr w:type="spellStart"/>
      <w:r w:rsidRPr="004B0E85">
        <w:rPr>
          <w:rFonts w:ascii="Myriad Pro" w:hAnsi="Myriad Pro" w:cs="Arial"/>
          <w:sz w:val="22"/>
          <w:szCs w:val="22"/>
        </w:rPr>
        <w:t>ms</w:t>
      </w:r>
      <w:proofErr w:type="spellEnd"/>
      <w:r w:rsidRPr="004B0E85">
        <w:rPr>
          <w:rFonts w:ascii="Myriad Pro" w:hAnsi="Myriad Pro" w:cs="Arial"/>
          <w:sz w:val="22"/>
          <w:szCs w:val="22"/>
        </w:rPr>
        <w:t>.</w:t>
      </w:r>
    </w:p>
    <w:p w14:paraId="67B3E645" w14:textId="77777777" w:rsidR="00C756D8" w:rsidRDefault="00BB4FB3" w:rsidP="004C5462">
      <w:pPr>
        <w:pStyle w:val="xmsonormal"/>
        <w:spacing w:after="0" w:afterAutospacing="0"/>
        <w:rPr>
          <w:rFonts w:ascii="Myriad Pro" w:hAnsi="Myriad Pro" w:cs="Arial"/>
          <w:sz w:val="22"/>
          <w:szCs w:val="22"/>
        </w:rPr>
      </w:pPr>
      <w:ins w:id="3" w:author=" Bolton" w:date="2017-10-26T10:26:00Z">
        <w:r w:rsidRPr="004B0E85">
          <w:rPr>
            <w:rFonts w:ascii="Myriad Pro" w:hAnsi="Myriad Pro" w:cs="Arial"/>
            <w:sz w:val="22"/>
            <w:szCs w:val="22"/>
          </w:rPr>
          <w:t>I agree</w:t>
        </w:r>
      </w:ins>
    </w:p>
    <w:p w14:paraId="7B95D29C" w14:textId="77777777" w:rsidR="00BB4FB3" w:rsidRPr="004B0E85" w:rsidRDefault="004C5462" w:rsidP="004C5462">
      <w:pPr>
        <w:pStyle w:val="xmsonormal"/>
        <w:spacing w:after="0" w:afterAutospacing="0"/>
        <w:rPr>
          <w:ins w:id="4" w:author=" Bolton" w:date="2017-10-26T10:26:00Z"/>
          <w:rFonts w:ascii="Myriad Pro" w:hAnsi="Myriad Pro" w:cs="Arial"/>
          <w:sz w:val="22"/>
          <w:szCs w:val="22"/>
        </w:rPr>
      </w:pPr>
      <w:r w:rsidRPr="004B0E85">
        <w:rPr>
          <w:rFonts w:ascii="Myriad Pro" w:hAnsi="Myriad Pro" w:cs="Arial"/>
          <w:sz w:val="22"/>
          <w:szCs w:val="22"/>
        </w:rPr>
        <w:br/>
        <w:t>2. As the two coasts are very different in their accessibility, as far as I know, I wonder whether the sampling effort is similar between both coasts, or there is coast with a larger study effort, which could have blurred some patterns.</w:t>
      </w:r>
    </w:p>
    <w:p w14:paraId="3DBD99F1" w14:textId="77777777" w:rsidR="00BB4FB3" w:rsidRPr="004B0E85" w:rsidRDefault="00BB4FB3" w:rsidP="004C5462">
      <w:pPr>
        <w:pStyle w:val="xmsonormal"/>
        <w:spacing w:after="0" w:afterAutospacing="0"/>
        <w:rPr>
          <w:ins w:id="5" w:author=" Bolton" w:date="2017-10-26T10:27:00Z"/>
          <w:rFonts w:ascii="Myriad Pro" w:hAnsi="Myriad Pro" w:cs="Arial"/>
          <w:sz w:val="22"/>
          <w:szCs w:val="22"/>
        </w:rPr>
      </w:pPr>
      <w:ins w:id="6" w:author=" Bolton" w:date="2017-10-26T10:27:00Z">
        <w:r w:rsidRPr="004B0E85">
          <w:rPr>
            <w:rFonts w:ascii="Myriad Pro" w:hAnsi="Myriad Pro" w:cs="Arial"/>
            <w:sz w:val="22"/>
            <w:szCs w:val="22"/>
          </w:rPr>
          <w:t>Have already sent comments</w:t>
        </w:r>
      </w:ins>
    </w:p>
    <w:p w14:paraId="2DC7825A" w14:textId="77777777" w:rsidR="005412C0" w:rsidRPr="004B0E85" w:rsidRDefault="004C5462" w:rsidP="004C5462">
      <w:pPr>
        <w:pStyle w:val="xmsonormal"/>
        <w:spacing w:after="0" w:afterAutospacing="0"/>
        <w:rPr>
          <w:ins w:id="7" w:author=" Bolton" w:date="2017-10-26T10:27:00Z"/>
          <w:rFonts w:ascii="Myriad Pro" w:hAnsi="Myriad Pro" w:cs="Arial"/>
          <w:sz w:val="22"/>
          <w:szCs w:val="22"/>
        </w:rPr>
      </w:pPr>
      <w:r w:rsidRPr="004B0E85">
        <w:rPr>
          <w:rFonts w:ascii="Myriad Pro" w:hAnsi="Myriad Pro" w:cs="Arial"/>
          <w:sz w:val="22"/>
          <w:szCs w:val="22"/>
        </w:rPr>
        <w:br/>
        <w:t xml:space="preserve">3. Authors consider differences between both coasts from the perspective of varying thermal </w:t>
      </w:r>
      <w:proofErr w:type="spellStart"/>
      <w:r w:rsidRPr="004B0E85">
        <w:rPr>
          <w:rFonts w:ascii="Myriad Pro" w:hAnsi="Myriad Pro" w:cs="Arial"/>
          <w:sz w:val="22"/>
          <w:szCs w:val="22"/>
        </w:rPr>
        <w:t>climatologies</w:t>
      </w:r>
      <w:proofErr w:type="spellEnd"/>
      <w:r w:rsidRPr="004B0E85">
        <w:rPr>
          <w:rFonts w:ascii="Myriad Pro" w:hAnsi="Myriad Pro" w:cs="Arial"/>
          <w:sz w:val="22"/>
          <w:szCs w:val="22"/>
        </w:rPr>
        <w:t xml:space="preserve"> (line 81). However, a range of factors covariate across this large-scale gradients, e.g. nutrients, day length, etc., so they should not overstate the effect of temperature relative to other </w:t>
      </w:r>
      <w:proofErr w:type="spellStart"/>
      <w:r w:rsidRPr="004B0E85">
        <w:rPr>
          <w:rFonts w:ascii="Myriad Pro" w:hAnsi="Myriad Pro" w:cs="Arial"/>
          <w:sz w:val="22"/>
          <w:szCs w:val="22"/>
        </w:rPr>
        <w:t>covarying</w:t>
      </w:r>
      <w:proofErr w:type="spellEnd"/>
      <w:r w:rsidRPr="004B0E85">
        <w:rPr>
          <w:rFonts w:ascii="Myriad Pro" w:hAnsi="Myriad Pro" w:cs="Arial"/>
          <w:sz w:val="22"/>
          <w:szCs w:val="22"/>
        </w:rPr>
        <w:t xml:space="preserve"> factors. My impression is that authors have a tendency to give temperature a large explanatory power. </w:t>
      </w:r>
    </w:p>
    <w:p w14:paraId="59E07B54" w14:textId="77777777" w:rsidR="005412C0" w:rsidRPr="004B0E85" w:rsidRDefault="005412C0" w:rsidP="004C5462">
      <w:pPr>
        <w:pStyle w:val="xmsonormal"/>
        <w:spacing w:after="0" w:afterAutospacing="0"/>
        <w:rPr>
          <w:ins w:id="8" w:author=" Bolton" w:date="2017-10-26T10:27:00Z"/>
          <w:rFonts w:ascii="Myriad Pro" w:hAnsi="Myriad Pro" w:cs="Arial"/>
          <w:sz w:val="22"/>
          <w:szCs w:val="22"/>
        </w:rPr>
      </w:pPr>
      <w:ins w:id="9" w:author=" Bolton" w:date="2017-10-26T10:27:00Z">
        <w:r w:rsidRPr="004B0E85">
          <w:rPr>
            <w:rFonts w:ascii="Myriad Pro" w:hAnsi="Myriad Pro" w:cs="Arial"/>
            <w:sz w:val="22"/>
            <w:szCs w:val="22"/>
          </w:rPr>
          <w:t xml:space="preserve">A book came out last year called ‘Seaweed </w:t>
        </w:r>
        <w:proofErr w:type="spellStart"/>
        <w:r w:rsidRPr="004B0E85">
          <w:rPr>
            <w:rFonts w:ascii="Myriad Pro" w:hAnsi="Myriad Pro" w:cs="Arial"/>
            <w:sz w:val="22"/>
            <w:szCs w:val="22"/>
          </w:rPr>
          <w:t>Phylogeography</w:t>
        </w:r>
        <w:proofErr w:type="spellEnd"/>
        <w:r w:rsidRPr="004B0E85">
          <w:rPr>
            <w:rFonts w:ascii="Myriad Pro" w:hAnsi="Myriad Pro" w:cs="Arial"/>
            <w:sz w:val="22"/>
            <w:szCs w:val="22"/>
          </w:rPr>
          <w:t>’.</w:t>
        </w:r>
      </w:ins>
    </w:p>
    <w:p w14:paraId="13E82E0B" w14:textId="77777777" w:rsidR="005412C0" w:rsidRPr="004B0E85" w:rsidRDefault="005412C0" w:rsidP="004C5462">
      <w:pPr>
        <w:pStyle w:val="xmsonormal"/>
        <w:spacing w:after="0" w:afterAutospacing="0"/>
        <w:rPr>
          <w:ins w:id="10" w:author=" Bolton" w:date="2017-10-26T10:27:00Z"/>
          <w:rFonts w:ascii="Myriad Pro" w:hAnsi="Myriad Pro" w:cs="Arial"/>
          <w:sz w:val="22"/>
          <w:szCs w:val="22"/>
        </w:rPr>
      </w:pPr>
      <w:ins w:id="11" w:author=" Bolton" w:date="2017-10-26T10:27:00Z">
        <w:r w:rsidRPr="004B0E85">
          <w:rPr>
            <w:rFonts w:ascii="Myriad Pro" w:hAnsi="Myriad Pro" w:cs="Arial"/>
            <w:sz w:val="22"/>
            <w:szCs w:val="22"/>
          </w:rPr>
          <w:t xml:space="preserve">Here </w:t>
        </w:r>
      </w:ins>
      <w:r w:rsidR="003B4F5D" w:rsidRPr="004B0E85">
        <w:rPr>
          <w:rFonts w:ascii="Myriad Pro" w:hAnsi="Myriad Pro" w:cs="Arial"/>
          <w:sz w:val="22"/>
          <w:szCs w:val="22"/>
        </w:rPr>
        <w:t>are</w:t>
      </w:r>
      <w:ins w:id="12" w:author=" Bolton" w:date="2017-10-26T10:27:00Z">
        <w:r w:rsidRPr="004B0E85">
          <w:rPr>
            <w:rFonts w:ascii="Myriad Pro" w:hAnsi="Myriad Pro" w:cs="Arial"/>
            <w:sz w:val="22"/>
            <w:szCs w:val="22"/>
          </w:rPr>
          <w:t xml:space="preserve"> quote</w:t>
        </w:r>
      </w:ins>
      <w:r w:rsidR="003B4F5D" w:rsidRPr="004B0E85">
        <w:rPr>
          <w:rFonts w:ascii="Myriad Pro" w:hAnsi="Myriad Pro" w:cs="Arial"/>
          <w:sz w:val="22"/>
          <w:szCs w:val="22"/>
        </w:rPr>
        <w:t>s</w:t>
      </w:r>
      <w:ins w:id="13" w:author=" Bolton" w:date="2017-10-26T10:27:00Z">
        <w:r w:rsidRPr="004B0E85">
          <w:rPr>
            <w:rFonts w:ascii="Myriad Pro" w:hAnsi="Myriad Pro" w:cs="Arial"/>
            <w:sz w:val="22"/>
            <w:szCs w:val="22"/>
          </w:rPr>
          <w:t xml:space="preserve"> from chapter  by Straub et al. (including Thomas, bless his heart).</w:t>
        </w:r>
      </w:ins>
    </w:p>
    <w:p w14:paraId="4D3B1E62" w14:textId="77777777" w:rsidR="005412C0" w:rsidRPr="004B0E85" w:rsidRDefault="005412C0">
      <w:pPr>
        <w:autoSpaceDE w:val="0"/>
        <w:autoSpaceDN w:val="0"/>
        <w:adjustRightInd w:val="0"/>
        <w:spacing w:after="0" w:line="240" w:lineRule="auto"/>
        <w:rPr>
          <w:ins w:id="14" w:author=" Bolton" w:date="2017-10-26T10:34:00Z"/>
          <w:rFonts w:ascii="Myriad Pro" w:hAnsi="Myriad Pro" w:cs="Arial"/>
        </w:rPr>
        <w:pPrChange w:id="15" w:author=" Bolton" w:date="2017-10-26T10:28:00Z">
          <w:pPr>
            <w:pStyle w:val="xmsonormal"/>
            <w:spacing w:after="0" w:afterAutospacing="0"/>
          </w:pPr>
        </w:pPrChange>
      </w:pPr>
      <w:ins w:id="16" w:author=" Bolton" w:date="2017-10-26T10:28:00Z">
        <w:r w:rsidRPr="004B0E85">
          <w:rPr>
            <w:rFonts w:ascii="Myriad Pro" w:hAnsi="Myriad Pro" w:cs="Arial"/>
          </w:rPr>
          <w:t>“The biogeographic boundaries of seaweeds are largely determined by temperature tolerances, physical barriers and limitations to dispersal.”</w:t>
        </w:r>
      </w:ins>
    </w:p>
    <w:p w14:paraId="70096CE4" w14:textId="77777777" w:rsidR="005412C0" w:rsidRPr="004B0E85" w:rsidRDefault="005412C0">
      <w:pPr>
        <w:autoSpaceDE w:val="0"/>
        <w:autoSpaceDN w:val="0"/>
        <w:adjustRightInd w:val="0"/>
        <w:spacing w:after="0" w:line="240" w:lineRule="auto"/>
        <w:rPr>
          <w:ins w:id="17" w:author=" Bolton" w:date="2017-10-26T10:34:00Z"/>
          <w:rFonts w:ascii="Myriad Pro" w:hAnsi="Myriad Pro" w:cs="Arial"/>
        </w:rPr>
        <w:pPrChange w:id="18" w:author=" Bolton" w:date="2017-10-26T10:28:00Z">
          <w:pPr>
            <w:pStyle w:val="xmsonormal"/>
            <w:spacing w:after="0" w:afterAutospacing="0"/>
          </w:pPr>
        </w:pPrChange>
      </w:pPr>
    </w:p>
    <w:p w14:paraId="34A3581F" w14:textId="77777777" w:rsidR="005412C0" w:rsidRPr="004B0E85" w:rsidRDefault="005412C0" w:rsidP="005412C0">
      <w:pPr>
        <w:autoSpaceDE w:val="0"/>
        <w:autoSpaceDN w:val="0"/>
        <w:adjustRightInd w:val="0"/>
        <w:spacing w:after="0" w:line="240" w:lineRule="auto"/>
        <w:rPr>
          <w:ins w:id="19" w:author=" Bolton" w:date="2017-10-26T10:34:00Z"/>
          <w:rFonts w:ascii="Myriad Pro" w:hAnsi="Myriad Pro" w:cs="Arial"/>
          <w:color w:val="000000"/>
        </w:rPr>
      </w:pPr>
      <w:ins w:id="20" w:author=" Bolton" w:date="2017-10-26T10:34:00Z">
        <w:r w:rsidRPr="004B0E85">
          <w:rPr>
            <w:rFonts w:ascii="Myriad Pro" w:hAnsi="Myriad Pro" w:cs="Arial"/>
          </w:rPr>
          <w:t>“</w:t>
        </w:r>
        <w:r w:rsidRPr="004B0E85">
          <w:rPr>
            <w:rFonts w:ascii="Myriad Pro" w:hAnsi="Myriad Pro" w:cs="Arial"/>
            <w:color w:val="000000"/>
          </w:rPr>
          <w:t>Seaweeds are confined to the photic zone, where temperature patterns are reasonably</w:t>
        </w:r>
      </w:ins>
    </w:p>
    <w:p w14:paraId="79786950" w14:textId="77777777" w:rsidR="005412C0" w:rsidRPr="004B0E85" w:rsidRDefault="005412C0" w:rsidP="005412C0">
      <w:pPr>
        <w:autoSpaceDE w:val="0"/>
        <w:autoSpaceDN w:val="0"/>
        <w:adjustRightInd w:val="0"/>
        <w:spacing w:after="0" w:line="240" w:lineRule="auto"/>
        <w:rPr>
          <w:ins w:id="21" w:author=" Bolton" w:date="2017-10-26T10:34:00Z"/>
          <w:rFonts w:ascii="Myriad Pro" w:hAnsi="Myriad Pro" w:cs="Arial"/>
          <w:color w:val="000000"/>
        </w:rPr>
      </w:pPr>
      <w:ins w:id="22" w:author=" Bolton" w:date="2017-10-26T10:34:00Z">
        <w:r w:rsidRPr="004B0E85">
          <w:rPr>
            <w:rFonts w:ascii="Myriad Pro" w:hAnsi="Myriad Pro" w:cs="Arial"/>
            <w:color w:val="000000"/>
          </w:rPr>
          <w:t>well understood, allowing species distributions to be compared to oceanographic</w:t>
        </w:r>
      </w:ins>
    </w:p>
    <w:p w14:paraId="1B6D09EA" w14:textId="77777777" w:rsidR="005412C0" w:rsidRPr="004B0E85" w:rsidRDefault="005412C0" w:rsidP="005412C0">
      <w:pPr>
        <w:autoSpaceDE w:val="0"/>
        <w:autoSpaceDN w:val="0"/>
        <w:adjustRightInd w:val="0"/>
        <w:spacing w:after="0" w:line="240" w:lineRule="auto"/>
        <w:rPr>
          <w:ins w:id="23" w:author=" Bolton" w:date="2017-10-26T10:34:00Z"/>
          <w:rFonts w:ascii="Myriad Pro" w:hAnsi="Myriad Pro" w:cs="Arial"/>
          <w:color w:val="000000"/>
        </w:rPr>
      </w:pPr>
      <w:ins w:id="24" w:author=" Bolton" w:date="2017-10-26T10:34:00Z">
        <w:r w:rsidRPr="004B0E85">
          <w:rPr>
            <w:rFonts w:ascii="Myriad Pro" w:hAnsi="Myriad Pro" w:cs="Arial"/>
            <w:color w:val="000000"/>
          </w:rPr>
          <w:t xml:space="preserve">patterns (Adey and </w:t>
        </w:r>
        <w:proofErr w:type="spellStart"/>
        <w:r w:rsidRPr="004B0E85">
          <w:rPr>
            <w:rFonts w:ascii="Myriad Pro" w:hAnsi="Myriad Pro" w:cs="Arial"/>
            <w:color w:val="000000"/>
          </w:rPr>
          <w:t>Steneck</w:t>
        </w:r>
        <w:proofErr w:type="spellEnd"/>
        <w:r w:rsidRPr="004B0E85">
          <w:rPr>
            <w:rFonts w:ascii="Myriad Pro" w:hAnsi="Myriad Pro" w:cs="Arial"/>
            <w:color w:val="000000"/>
          </w:rPr>
          <w:t xml:space="preserve"> </w:t>
        </w:r>
        <w:r w:rsidRPr="004B0E85">
          <w:rPr>
            <w:rFonts w:ascii="Myriad Pro" w:hAnsi="Myriad Pro" w:cs="Arial"/>
            <w:color w:val="0000FF"/>
          </w:rPr>
          <w:t>2001</w:t>
        </w:r>
        <w:r w:rsidRPr="004B0E85">
          <w:rPr>
            <w:rFonts w:ascii="Myriad Pro" w:hAnsi="Myriad Pro" w:cs="Arial"/>
            <w:color w:val="000000"/>
          </w:rPr>
          <w:t>). Distribution limits of individual</w:t>
        </w:r>
      </w:ins>
    </w:p>
    <w:p w14:paraId="4122268E" w14:textId="77777777" w:rsidR="005412C0" w:rsidRPr="004B0E85" w:rsidRDefault="005412C0" w:rsidP="005412C0">
      <w:pPr>
        <w:autoSpaceDE w:val="0"/>
        <w:autoSpaceDN w:val="0"/>
        <w:adjustRightInd w:val="0"/>
        <w:spacing w:after="0" w:line="240" w:lineRule="auto"/>
        <w:rPr>
          <w:ins w:id="25" w:author=" Bolton" w:date="2017-10-26T10:34:00Z"/>
          <w:rFonts w:ascii="Myriad Pro" w:hAnsi="Myriad Pro" w:cs="Arial"/>
          <w:color w:val="000000"/>
        </w:rPr>
      </w:pPr>
      <w:ins w:id="26" w:author=" Bolton" w:date="2017-10-26T10:34:00Z">
        <w:r w:rsidRPr="004B0E85">
          <w:rPr>
            <w:rFonts w:ascii="Myriad Pro" w:hAnsi="Myriad Pro" w:cs="Arial"/>
            <w:color w:val="000000"/>
          </w:rPr>
          <w:t xml:space="preserve">seaweed species typically follow major marine isotherms (Van den Hoek </w:t>
        </w:r>
        <w:r w:rsidRPr="004B0E85">
          <w:rPr>
            <w:rFonts w:ascii="Myriad Pro" w:hAnsi="Myriad Pro" w:cs="Arial"/>
            <w:color w:val="0000FF"/>
          </w:rPr>
          <w:t>1982</w:t>
        </w:r>
        <w:r w:rsidRPr="004B0E85">
          <w:rPr>
            <w:rFonts w:ascii="Myriad Pro" w:hAnsi="Myriad Pro" w:cs="Arial"/>
            <w:color w:val="000000"/>
          </w:rPr>
          <w:t>;</w:t>
        </w:r>
      </w:ins>
    </w:p>
    <w:p w14:paraId="562DF98A" w14:textId="77777777" w:rsidR="005412C0" w:rsidRPr="004B0E85" w:rsidRDefault="005412C0" w:rsidP="005412C0">
      <w:pPr>
        <w:autoSpaceDE w:val="0"/>
        <w:autoSpaceDN w:val="0"/>
        <w:adjustRightInd w:val="0"/>
        <w:spacing w:after="0" w:line="240" w:lineRule="auto"/>
        <w:rPr>
          <w:ins w:id="27" w:author=" Bolton" w:date="2017-10-26T10:34:00Z"/>
          <w:rFonts w:ascii="Myriad Pro" w:hAnsi="Myriad Pro" w:cs="Arial"/>
          <w:color w:val="000000"/>
        </w:rPr>
      </w:pPr>
      <w:proofErr w:type="spellStart"/>
      <w:ins w:id="28" w:author=" Bolton" w:date="2017-10-26T10:34:00Z">
        <w:r w:rsidRPr="004B0E85">
          <w:rPr>
            <w:rFonts w:ascii="Myriad Pro" w:hAnsi="Myriad Pro" w:cs="Arial"/>
            <w:color w:val="000000"/>
          </w:rPr>
          <w:t>Lüning</w:t>
        </w:r>
        <w:proofErr w:type="spellEnd"/>
        <w:r w:rsidRPr="004B0E85">
          <w:rPr>
            <w:rFonts w:ascii="Myriad Pro" w:hAnsi="Myriad Pro" w:cs="Arial"/>
            <w:color w:val="000000"/>
          </w:rPr>
          <w:t xml:space="preserve"> </w:t>
        </w:r>
        <w:r w:rsidRPr="004B0E85">
          <w:rPr>
            <w:rFonts w:ascii="Myriad Pro" w:hAnsi="Myriad Pro" w:cs="Arial"/>
            <w:color w:val="0000FF"/>
          </w:rPr>
          <w:t>1985</w:t>
        </w:r>
        <w:r w:rsidRPr="004B0E85">
          <w:rPr>
            <w:rFonts w:ascii="Myriad Pro" w:hAnsi="Myriad Pro" w:cs="Arial"/>
            <w:color w:val="000000"/>
          </w:rPr>
          <w:t>), giving rise to strong relationships with the temperature signatures of</w:t>
        </w:r>
      </w:ins>
    </w:p>
    <w:p w14:paraId="3CCB08D0" w14:textId="77777777" w:rsidR="005412C0" w:rsidRPr="004B0E85" w:rsidRDefault="005412C0" w:rsidP="005412C0">
      <w:pPr>
        <w:autoSpaceDE w:val="0"/>
        <w:autoSpaceDN w:val="0"/>
        <w:adjustRightInd w:val="0"/>
        <w:spacing w:after="0" w:line="240" w:lineRule="auto"/>
        <w:rPr>
          <w:ins w:id="29" w:author=" Bolton" w:date="2017-10-26T10:34:00Z"/>
          <w:rFonts w:ascii="Myriad Pro" w:hAnsi="Myriad Pro" w:cs="Arial"/>
          <w:color w:val="000000"/>
        </w:rPr>
      </w:pPr>
      <w:ins w:id="30" w:author=" Bolton" w:date="2017-10-26T10:34:00Z">
        <w:r w:rsidRPr="004B0E85">
          <w:rPr>
            <w:rFonts w:ascii="Myriad Pro" w:hAnsi="Myriad Pro" w:cs="Arial"/>
            <w:color w:val="000000"/>
          </w:rPr>
          <w:t xml:space="preserve">major ocean currents (Wernberg et al. </w:t>
        </w:r>
        <w:r w:rsidRPr="004B0E85">
          <w:rPr>
            <w:rFonts w:ascii="Myriad Pro" w:hAnsi="Myriad Pro" w:cs="Arial"/>
            <w:color w:val="0000FF"/>
          </w:rPr>
          <w:t>2013b</w:t>
        </w:r>
        <w:r w:rsidRPr="004B0E85">
          <w:rPr>
            <w:rFonts w:ascii="Myriad Pro" w:hAnsi="Myriad Pro" w:cs="Arial"/>
            <w:color w:val="000000"/>
          </w:rPr>
          <w:t>).</w:t>
        </w:r>
      </w:ins>
    </w:p>
    <w:p w14:paraId="541DD9B2" w14:textId="77777777" w:rsidR="005412C0" w:rsidRPr="004B0E85" w:rsidRDefault="005412C0" w:rsidP="005412C0">
      <w:pPr>
        <w:autoSpaceDE w:val="0"/>
        <w:autoSpaceDN w:val="0"/>
        <w:adjustRightInd w:val="0"/>
        <w:spacing w:after="0" w:line="240" w:lineRule="auto"/>
        <w:rPr>
          <w:ins w:id="31" w:author=" Bolton" w:date="2017-10-26T10:34:00Z"/>
          <w:rFonts w:ascii="Myriad Pro" w:hAnsi="Myriad Pro" w:cs="Arial"/>
          <w:color w:val="000000"/>
        </w:rPr>
      </w:pPr>
      <w:ins w:id="32" w:author=" Bolton" w:date="2017-10-26T10:34:00Z">
        <w:r w:rsidRPr="004B0E85">
          <w:rPr>
            <w:rFonts w:ascii="Myriad Pro" w:hAnsi="Myriad Pro" w:cs="Arial"/>
            <w:color w:val="000000"/>
          </w:rPr>
          <w:t>For seaweeds, these patterns are a product of two key types of temperature</w:t>
        </w:r>
      </w:ins>
    </w:p>
    <w:p w14:paraId="18355C1B" w14:textId="77777777" w:rsidR="005412C0" w:rsidRPr="004B0E85" w:rsidRDefault="005412C0" w:rsidP="005412C0">
      <w:pPr>
        <w:autoSpaceDE w:val="0"/>
        <w:autoSpaceDN w:val="0"/>
        <w:adjustRightInd w:val="0"/>
        <w:spacing w:after="0" w:line="240" w:lineRule="auto"/>
        <w:rPr>
          <w:ins w:id="33" w:author=" Bolton" w:date="2017-10-26T10:34:00Z"/>
          <w:rFonts w:ascii="Myriad Pro" w:hAnsi="Myriad Pro" w:cs="Arial"/>
          <w:color w:val="000000"/>
        </w:rPr>
      </w:pPr>
      <w:ins w:id="34" w:author=" Bolton" w:date="2017-10-26T10:34:00Z">
        <w:r w:rsidRPr="004B0E85">
          <w:rPr>
            <w:rFonts w:ascii="Myriad Pro" w:hAnsi="Myriad Pro" w:cs="Arial"/>
            <w:color w:val="000000"/>
          </w:rPr>
          <w:t>boundaries: lethal boundaries, determined by a species’ capacity to survive during</w:t>
        </w:r>
      </w:ins>
    </w:p>
    <w:p w14:paraId="521B3480" w14:textId="77777777" w:rsidR="005412C0" w:rsidRPr="004B0E85" w:rsidRDefault="005412C0" w:rsidP="005412C0">
      <w:pPr>
        <w:autoSpaceDE w:val="0"/>
        <w:autoSpaceDN w:val="0"/>
        <w:adjustRightInd w:val="0"/>
        <w:spacing w:after="0" w:line="240" w:lineRule="auto"/>
        <w:rPr>
          <w:ins w:id="35" w:author=" Bolton" w:date="2017-10-26T10:34:00Z"/>
          <w:rFonts w:ascii="Myriad Pro" w:hAnsi="Myriad Pro" w:cs="Arial"/>
          <w:color w:val="000000"/>
        </w:rPr>
      </w:pPr>
      <w:ins w:id="36" w:author=" Bolton" w:date="2017-10-26T10:34:00Z">
        <w:r w:rsidRPr="004B0E85">
          <w:rPr>
            <w:rFonts w:ascii="Myriad Pro" w:hAnsi="Myriad Pro" w:cs="Arial"/>
            <w:color w:val="000000"/>
          </w:rPr>
          <w:t>their unfavourable season; and growth and reproduction boundaries, determined by a</w:t>
        </w:r>
      </w:ins>
    </w:p>
    <w:p w14:paraId="78B9F148" w14:textId="77777777" w:rsidR="005412C0" w:rsidRPr="004B0E85" w:rsidRDefault="005412C0" w:rsidP="005412C0">
      <w:pPr>
        <w:autoSpaceDE w:val="0"/>
        <w:autoSpaceDN w:val="0"/>
        <w:adjustRightInd w:val="0"/>
        <w:spacing w:after="0" w:line="240" w:lineRule="auto"/>
        <w:rPr>
          <w:ins w:id="37" w:author=" Bolton" w:date="2017-10-26T10:34:00Z"/>
          <w:rFonts w:ascii="Myriad Pro" w:hAnsi="Myriad Pro" w:cs="Arial"/>
          <w:color w:val="000000"/>
        </w:rPr>
      </w:pPr>
      <w:ins w:id="38" w:author=" Bolton" w:date="2017-10-26T10:34:00Z">
        <w:r w:rsidRPr="004B0E85">
          <w:rPr>
            <w:rFonts w:ascii="Myriad Pro" w:hAnsi="Myriad Pro" w:cs="Arial"/>
            <w:color w:val="000000"/>
          </w:rPr>
          <w:t>species’ ability to grow and reproduce during its favourable season (Van den Hoek</w:t>
        </w:r>
      </w:ins>
    </w:p>
    <w:p w14:paraId="106A4EBF" w14:textId="77777777" w:rsidR="005412C0" w:rsidRPr="004B0E85" w:rsidRDefault="005412C0" w:rsidP="005412C0">
      <w:pPr>
        <w:autoSpaceDE w:val="0"/>
        <w:autoSpaceDN w:val="0"/>
        <w:adjustRightInd w:val="0"/>
        <w:spacing w:after="0" w:line="240" w:lineRule="auto"/>
        <w:rPr>
          <w:ins w:id="39" w:author=" Bolton" w:date="2017-10-26T10:34:00Z"/>
          <w:rFonts w:ascii="Myriad Pro" w:hAnsi="Myriad Pro" w:cs="Arial"/>
          <w:color w:val="000000"/>
        </w:rPr>
      </w:pPr>
      <w:ins w:id="40" w:author=" Bolton" w:date="2017-10-26T10:34:00Z">
        <w:r w:rsidRPr="004B0E85">
          <w:rPr>
            <w:rFonts w:ascii="Myriad Pro" w:hAnsi="Myriad Pro" w:cs="Arial"/>
            <w:color w:val="0000FF"/>
          </w:rPr>
          <w:t>1982</w:t>
        </w:r>
        <w:r w:rsidRPr="004B0E85">
          <w:rPr>
            <w:rFonts w:ascii="Myriad Pro" w:hAnsi="Myriad Pro" w:cs="Arial"/>
            <w:color w:val="000000"/>
          </w:rPr>
          <w:t xml:space="preserve">; </w:t>
        </w:r>
        <w:proofErr w:type="spellStart"/>
        <w:r w:rsidRPr="004B0E85">
          <w:rPr>
            <w:rFonts w:ascii="Myriad Pro" w:hAnsi="Myriad Pro" w:cs="Arial"/>
            <w:color w:val="000000"/>
          </w:rPr>
          <w:t>Lüning</w:t>
        </w:r>
        <w:proofErr w:type="spellEnd"/>
        <w:r w:rsidRPr="004B0E85">
          <w:rPr>
            <w:rFonts w:ascii="Myriad Pro" w:hAnsi="Myriad Pro" w:cs="Arial"/>
            <w:color w:val="000000"/>
          </w:rPr>
          <w:t xml:space="preserve"> </w:t>
        </w:r>
        <w:r w:rsidRPr="004B0E85">
          <w:rPr>
            <w:rFonts w:ascii="Myriad Pro" w:hAnsi="Myriad Pro" w:cs="Arial"/>
            <w:color w:val="0000FF"/>
          </w:rPr>
          <w:t>1985</w:t>
        </w:r>
        <w:r w:rsidRPr="004B0E85">
          <w:rPr>
            <w:rFonts w:ascii="Myriad Pro" w:hAnsi="Myriad Pro" w:cs="Arial"/>
            <w:color w:val="000000"/>
          </w:rPr>
          <w:t>). Seaweeds can be abundant in areas within both boundaries that</w:t>
        </w:r>
      </w:ins>
    </w:p>
    <w:p w14:paraId="595BA4F7" w14:textId="77777777" w:rsidR="005412C0" w:rsidRPr="004B0E85" w:rsidRDefault="005412C0" w:rsidP="005412C0">
      <w:pPr>
        <w:autoSpaceDE w:val="0"/>
        <w:autoSpaceDN w:val="0"/>
        <w:adjustRightInd w:val="0"/>
        <w:spacing w:after="0" w:line="240" w:lineRule="auto"/>
        <w:rPr>
          <w:ins w:id="41" w:author=" Bolton" w:date="2017-10-26T10:34:00Z"/>
          <w:rFonts w:ascii="Myriad Pro" w:hAnsi="Myriad Pro" w:cs="Arial"/>
          <w:color w:val="000000"/>
        </w:rPr>
      </w:pPr>
      <w:ins w:id="42" w:author=" Bolton" w:date="2017-10-26T10:34:00Z">
        <w:r w:rsidRPr="004B0E85">
          <w:rPr>
            <w:rFonts w:ascii="Myriad Pro" w:hAnsi="Myriad Pro" w:cs="Arial"/>
            <w:color w:val="000000"/>
          </w:rPr>
          <w:t>are within dispersal ranges of the species. However, as thermal windows have</w:t>
        </w:r>
      </w:ins>
    </w:p>
    <w:p w14:paraId="2BD47EAF" w14:textId="77777777" w:rsidR="005412C0" w:rsidRPr="004B0E85" w:rsidRDefault="005412C0" w:rsidP="005412C0">
      <w:pPr>
        <w:autoSpaceDE w:val="0"/>
        <w:autoSpaceDN w:val="0"/>
        <w:adjustRightInd w:val="0"/>
        <w:spacing w:after="0" w:line="240" w:lineRule="auto"/>
        <w:rPr>
          <w:ins w:id="43" w:author=" Bolton" w:date="2017-10-26T10:34:00Z"/>
          <w:rFonts w:ascii="Myriad Pro" w:hAnsi="Myriad Pro" w:cs="Arial"/>
          <w:color w:val="000000"/>
        </w:rPr>
      </w:pPr>
      <w:ins w:id="44" w:author=" Bolton" w:date="2017-10-26T10:34:00Z">
        <w:r w:rsidRPr="004B0E85">
          <w:rPr>
            <w:rFonts w:ascii="Myriad Pro" w:hAnsi="Myriad Pro" w:cs="Arial"/>
            <w:color w:val="000000"/>
          </w:rPr>
          <w:t>changed over geological time (e.g. following ice age cycles), they</w:t>
        </w:r>
      </w:ins>
      <w:r w:rsidR="003B4F5D" w:rsidRPr="004B0E85">
        <w:rPr>
          <w:rFonts w:ascii="Myriad Pro" w:hAnsi="Myriad Pro" w:cs="Arial"/>
          <w:color w:val="000000"/>
        </w:rPr>
        <w:t xml:space="preserve"> (so? JJB)</w:t>
      </w:r>
      <w:ins w:id="45" w:author=" Bolton" w:date="2017-10-26T10:34:00Z">
        <w:r w:rsidRPr="004B0E85">
          <w:rPr>
            <w:rFonts w:ascii="Myriad Pro" w:hAnsi="Myriad Pro" w:cs="Arial"/>
            <w:color w:val="000000"/>
          </w:rPr>
          <w:t xml:space="preserve"> have biogeographic</w:t>
        </w:r>
      </w:ins>
    </w:p>
    <w:p w14:paraId="120CC915" w14:textId="77777777" w:rsidR="005412C0" w:rsidRPr="004B0E85" w:rsidRDefault="005412C0">
      <w:pPr>
        <w:autoSpaceDE w:val="0"/>
        <w:autoSpaceDN w:val="0"/>
        <w:adjustRightInd w:val="0"/>
        <w:spacing w:after="0" w:line="240" w:lineRule="auto"/>
        <w:rPr>
          <w:ins w:id="46" w:author=" Bolton" w:date="2017-10-26T10:35:00Z"/>
          <w:rFonts w:ascii="Myriad Pro" w:hAnsi="Myriad Pro" w:cs="Arial"/>
          <w:color w:val="000000"/>
        </w:rPr>
        <w:pPrChange w:id="47" w:author=" Bolton" w:date="2017-10-26T10:28:00Z">
          <w:pPr>
            <w:pStyle w:val="xmsonormal"/>
            <w:spacing w:after="0" w:afterAutospacing="0"/>
          </w:pPr>
        </w:pPrChange>
      </w:pPr>
      <w:ins w:id="48" w:author=" Bolton" w:date="2017-10-26T10:34:00Z">
        <w:r w:rsidRPr="004B0E85">
          <w:rPr>
            <w:rFonts w:ascii="Myriad Pro" w:hAnsi="Myriad Pro" w:cs="Arial"/>
            <w:color w:val="000000"/>
          </w:rPr>
          <w:t xml:space="preserve">boundaries and seaweed distributions (Adey and </w:t>
        </w:r>
        <w:proofErr w:type="spellStart"/>
        <w:r w:rsidRPr="004B0E85">
          <w:rPr>
            <w:rFonts w:ascii="Myriad Pro" w:hAnsi="Myriad Pro" w:cs="Arial"/>
            <w:color w:val="000000"/>
          </w:rPr>
          <w:t>Steneck</w:t>
        </w:r>
        <w:proofErr w:type="spellEnd"/>
        <w:r w:rsidRPr="004B0E85">
          <w:rPr>
            <w:rFonts w:ascii="Myriad Pro" w:hAnsi="Myriad Pro" w:cs="Arial"/>
            <w:color w:val="000000"/>
          </w:rPr>
          <w:t xml:space="preserve"> </w:t>
        </w:r>
        <w:r w:rsidRPr="004B0E85">
          <w:rPr>
            <w:rFonts w:ascii="Myriad Pro" w:hAnsi="Myriad Pro" w:cs="Arial"/>
            <w:color w:val="0000FF"/>
          </w:rPr>
          <w:t>2001</w:t>
        </w:r>
        <w:r w:rsidRPr="004B0E85">
          <w:rPr>
            <w:rFonts w:ascii="Myriad Pro" w:hAnsi="Myriad Pro" w:cs="Arial"/>
            <w:color w:val="000000"/>
          </w:rPr>
          <w:t>).</w:t>
        </w:r>
      </w:ins>
    </w:p>
    <w:p w14:paraId="0F8AE560" w14:textId="77777777" w:rsidR="000C4917" w:rsidRPr="004B0E85" w:rsidRDefault="000C4917">
      <w:pPr>
        <w:autoSpaceDE w:val="0"/>
        <w:autoSpaceDN w:val="0"/>
        <w:adjustRightInd w:val="0"/>
        <w:spacing w:after="0" w:line="240" w:lineRule="auto"/>
        <w:rPr>
          <w:ins w:id="49" w:author=" Bolton" w:date="2017-10-26T10:35:00Z"/>
          <w:rFonts w:ascii="Myriad Pro" w:hAnsi="Myriad Pro" w:cs="Arial"/>
          <w:color w:val="000000"/>
        </w:rPr>
        <w:pPrChange w:id="50" w:author=" Bolton" w:date="2017-10-26T10:28:00Z">
          <w:pPr>
            <w:pStyle w:val="xmsonormal"/>
            <w:spacing w:after="0" w:afterAutospacing="0"/>
          </w:pPr>
        </w:pPrChange>
      </w:pPr>
    </w:p>
    <w:p w14:paraId="5E8E56EF" w14:textId="77777777" w:rsidR="000C4917" w:rsidRPr="004B0E85" w:rsidRDefault="000C4917">
      <w:pPr>
        <w:autoSpaceDE w:val="0"/>
        <w:autoSpaceDN w:val="0"/>
        <w:adjustRightInd w:val="0"/>
        <w:spacing w:after="0" w:line="240" w:lineRule="auto"/>
        <w:rPr>
          <w:ins w:id="51" w:author=" Bolton" w:date="2017-10-26T10:35:00Z"/>
          <w:rFonts w:ascii="Myriad Pro" w:hAnsi="Myriad Pro" w:cs="Arial"/>
          <w:color w:val="000000"/>
        </w:rPr>
        <w:pPrChange w:id="52" w:author=" Bolton" w:date="2017-10-26T10:28:00Z">
          <w:pPr>
            <w:pStyle w:val="xmsonormal"/>
            <w:spacing w:after="0" w:afterAutospacing="0"/>
          </w:pPr>
        </w:pPrChange>
      </w:pPr>
      <w:ins w:id="53" w:author=" Bolton" w:date="2017-10-26T10:35:00Z">
        <w:r w:rsidRPr="004B0E85">
          <w:rPr>
            <w:rFonts w:ascii="Myriad Pro" w:hAnsi="Myriad Pro" w:cs="Arial"/>
            <w:color w:val="000000"/>
          </w:rPr>
          <w:t>Will send chapter:</w:t>
        </w:r>
      </w:ins>
    </w:p>
    <w:p w14:paraId="15A9FE78" w14:textId="77777777" w:rsidR="000C4917" w:rsidRPr="004B0E85" w:rsidRDefault="000C4917">
      <w:pPr>
        <w:autoSpaceDE w:val="0"/>
        <w:autoSpaceDN w:val="0"/>
        <w:adjustRightInd w:val="0"/>
        <w:spacing w:after="0" w:line="240" w:lineRule="auto"/>
        <w:rPr>
          <w:ins w:id="54" w:author=" Bolton" w:date="2017-10-26T10:35:00Z"/>
          <w:rFonts w:ascii="Myriad Pro" w:hAnsi="Myriad Pro" w:cs="Arial"/>
          <w:color w:val="000000"/>
        </w:rPr>
        <w:pPrChange w:id="55" w:author=" Bolton" w:date="2017-10-26T10:28:00Z">
          <w:pPr>
            <w:pStyle w:val="xmsonormal"/>
            <w:spacing w:after="0" w:afterAutospacing="0"/>
          </w:pPr>
        </w:pPrChange>
      </w:pPr>
    </w:p>
    <w:p w14:paraId="35940DCC" w14:textId="77777777" w:rsidR="000C4917" w:rsidRPr="004B0E85" w:rsidRDefault="000C4917" w:rsidP="000C4917">
      <w:pPr>
        <w:spacing w:after="0" w:line="240" w:lineRule="auto"/>
        <w:ind w:left="720"/>
        <w:rPr>
          <w:ins w:id="56" w:author=" Bolton" w:date="2017-10-26T10:35:00Z"/>
          <w:rFonts w:ascii="Myriad Pro" w:eastAsia="Times New Roman" w:hAnsi="Myriad Pro" w:cs="Arial"/>
          <w:lang w:eastAsia="en-ZA"/>
        </w:rPr>
      </w:pPr>
      <w:ins w:id="57" w:author=" Bolton" w:date="2017-10-26T10:35:00Z">
        <w:r w:rsidRPr="004B0E85">
          <w:rPr>
            <w:rFonts w:ascii="Myriad Pro" w:eastAsia="Times New Roman" w:hAnsi="Myriad Pro" w:cs="Arial"/>
            <w:lang w:eastAsia="en-ZA"/>
          </w:rPr>
          <w:t>Straub S.C., Thomsen M.S., Wernberg T. (2016) The Dynamic Biogeography of the Anthropocene: The Speed of Recent Range Shifts in Seaweeds. In: Hu ZM., Fraser C. (</w:t>
        </w:r>
        <w:proofErr w:type="spellStart"/>
        <w:r w:rsidRPr="004B0E85">
          <w:rPr>
            <w:rFonts w:ascii="Myriad Pro" w:eastAsia="Times New Roman" w:hAnsi="Myriad Pro" w:cs="Arial"/>
            <w:lang w:eastAsia="en-ZA"/>
          </w:rPr>
          <w:t>eds</w:t>
        </w:r>
        <w:proofErr w:type="spellEnd"/>
        <w:r w:rsidRPr="004B0E85">
          <w:rPr>
            <w:rFonts w:ascii="Myriad Pro" w:eastAsia="Times New Roman" w:hAnsi="Myriad Pro" w:cs="Arial"/>
            <w:lang w:eastAsia="en-ZA"/>
          </w:rPr>
          <w:t xml:space="preserve">) Seaweed </w:t>
        </w:r>
        <w:proofErr w:type="spellStart"/>
        <w:r w:rsidRPr="004B0E85">
          <w:rPr>
            <w:rFonts w:ascii="Myriad Pro" w:eastAsia="Times New Roman" w:hAnsi="Myriad Pro" w:cs="Arial"/>
            <w:lang w:eastAsia="en-ZA"/>
          </w:rPr>
          <w:t>Phylogeography</w:t>
        </w:r>
        <w:proofErr w:type="spellEnd"/>
        <w:r w:rsidRPr="004B0E85">
          <w:rPr>
            <w:rFonts w:ascii="Myriad Pro" w:eastAsia="Times New Roman" w:hAnsi="Myriad Pro" w:cs="Arial"/>
            <w:lang w:eastAsia="en-ZA"/>
          </w:rPr>
          <w:t>. Springer, Dordrecht</w:t>
        </w:r>
      </w:ins>
      <w:ins w:id="58" w:author=" Bolton" w:date="2017-10-26T10:36:00Z">
        <w:r w:rsidRPr="004B0E85">
          <w:rPr>
            <w:rFonts w:ascii="Myriad Pro" w:eastAsia="Times New Roman" w:hAnsi="Myriad Pro" w:cs="Arial"/>
            <w:lang w:eastAsia="en-ZA"/>
          </w:rPr>
          <w:t>. Pp. 63-96.</w:t>
        </w:r>
      </w:ins>
    </w:p>
    <w:p w14:paraId="0BE21A89" w14:textId="77777777" w:rsidR="000C4917" w:rsidRPr="004B0E85" w:rsidRDefault="000C4917">
      <w:pPr>
        <w:autoSpaceDE w:val="0"/>
        <w:autoSpaceDN w:val="0"/>
        <w:adjustRightInd w:val="0"/>
        <w:spacing w:after="0" w:line="240" w:lineRule="auto"/>
        <w:rPr>
          <w:ins w:id="59" w:author=" Bolton" w:date="2017-10-26T10:34:00Z"/>
          <w:rFonts w:ascii="Myriad Pro" w:hAnsi="Myriad Pro" w:cs="Arial"/>
        </w:rPr>
        <w:pPrChange w:id="60" w:author=" Bolton" w:date="2017-10-26T10:28:00Z">
          <w:pPr>
            <w:pStyle w:val="xmsonormal"/>
            <w:spacing w:after="0" w:afterAutospacing="0"/>
          </w:pPr>
        </w:pPrChange>
      </w:pPr>
    </w:p>
    <w:p w14:paraId="7C20C1EC" w14:textId="77777777" w:rsidR="005412C0" w:rsidRPr="004B0E85" w:rsidRDefault="005412C0">
      <w:pPr>
        <w:autoSpaceDE w:val="0"/>
        <w:autoSpaceDN w:val="0"/>
        <w:adjustRightInd w:val="0"/>
        <w:spacing w:after="0" w:line="240" w:lineRule="auto"/>
        <w:rPr>
          <w:ins w:id="61" w:author=" Bolton" w:date="2017-10-26T10:34:00Z"/>
          <w:rFonts w:ascii="Myriad Pro" w:hAnsi="Myriad Pro" w:cs="Arial"/>
        </w:rPr>
        <w:pPrChange w:id="62" w:author=" Bolton" w:date="2017-10-26T10:28:00Z">
          <w:pPr>
            <w:pStyle w:val="xmsonormal"/>
            <w:spacing w:after="0" w:afterAutospacing="0"/>
          </w:pPr>
        </w:pPrChange>
      </w:pPr>
    </w:p>
    <w:p w14:paraId="0FBC77DE" w14:textId="77777777" w:rsidR="005412C0" w:rsidRPr="004B0E85" w:rsidRDefault="005412C0">
      <w:pPr>
        <w:autoSpaceDE w:val="0"/>
        <w:autoSpaceDN w:val="0"/>
        <w:adjustRightInd w:val="0"/>
        <w:spacing w:after="0" w:line="240" w:lineRule="auto"/>
        <w:rPr>
          <w:ins w:id="63" w:author=" Bolton" w:date="2017-10-26T10:29:00Z"/>
          <w:rFonts w:ascii="Myriad Pro" w:hAnsi="Myriad Pro" w:cs="Arial"/>
        </w:rPr>
        <w:pPrChange w:id="64" w:author=" Bolton" w:date="2017-10-26T10:28:00Z">
          <w:pPr>
            <w:pStyle w:val="xmsonormal"/>
            <w:spacing w:after="0" w:afterAutospacing="0"/>
          </w:pPr>
        </w:pPrChange>
      </w:pPr>
    </w:p>
    <w:p w14:paraId="4C4F4050" w14:textId="77777777" w:rsidR="005412C0" w:rsidRPr="004B0E85" w:rsidRDefault="005412C0">
      <w:pPr>
        <w:autoSpaceDE w:val="0"/>
        <w:autoSpaceDN w:val="0"/>
        <w:adjustRightInd w:val="0"/>
        <w:spacing w:after="0" w:line="240" w:lineRule="auto"/>
        <w:rPr>
          <w:ins w:id="65" w:author=" Bolton" w:date="2017-10-26T10:29:00Z"/>
          <w:rFonts w:ascii="Myriad Pro" w:hAnsi="Myriad Pro" w:cs="Arial"/>
        </w:rPr>
        <w:pPrChange w:id="66" w:author=" Bolton" w:date="2017-10-26T10:28:00Z">
          <w:pPr>
            <w:pStyle w:val="xmsonormal"/>
            <w:spacing w:after="0" w:afterAutospacing="0"/>
          </w:pPr>
        </w:pPrChange>
      </w:pPr>
    </w:p>
    <w:p w14:paraId="17630D8A" w14:textId="77777777" w:rsidR="005412C0" w:rsidRPr="004B0E85" w:rsidRDefault="005412C0">
      <w:pPr>
        <w:autoSpaceDE w:val="0"/>
        <w:autoSpaceDN w:val="0"/>
        <w:adjustRightInd w:val="0"/>
        <w:spacing w:after="0" w:line="240" w:lineRule="auto"/>
        <w:rPr>
          <w:ins w:id="67" w:author=" Bolton" w:date="2017-10-26T10:27:00Z"/>
          <w:rFonts w:ascii="Myriad Pro" w:hAnsi="Myriad Pro" w:cs="Arial"/>
        </w:rPr>
        <w:pPrChange w:id="68" w:author=" Bolton" w:date="2017-10-26T10:28:00Z">
          <w:pPr>
            <w:pStyle w:val="xmsonormal"/>
            <w:spacing w:after="0" w:afterAutospacing="0"/>
          </w:pPr>
        </w:pPrChange>
      </w:pPr>
      <w:proofErr w:type="spellStart"/>
      <w:ins w:id="69" w:author=" Bolton" w:date="2017-10-26T10:29:00Z">
        <w:r w:rsidRPr="004B0E85">
          <w:rPr>
            <w:rFonts w:ascii="Myriad Pro" w:hAnsi="Myriad Pro" w:cs="Arial"/>
          </w:rPr>
          <w:t>Daylength</w:t>
        </w:r>
        <w:proofErr w:type="spellEnd"/>
        <w:r w:rsidRPr="004B0E85">
          <w:rPr>
            <w:rFonts w:ascii="Myriad Pro" w:hAnsi="Myriad Pro" w:cs="Arial"/>
          </w:rPr>
          <w:t xml:space="preserve"> does not co-vary with temperature at all in South Africa (except perhaps a little on the east coast), but differences are extremely minor. There is evidence (could give you refs if you want) </w:t>
        </w:r>
        <w:r w:rsidRPr="004B0E85">
          <w:rPr>
            <w:rFonts w:ascii="Myriad Pro" w:hAnsi="Myriad Pro" w:cs="Arial"/>
          </w:rPr>
          <w:lastRenderedPageBreak/>
          <w:t xml:space="preserve">that a few seaweeds have been </w:t>
        </w:r>
        <w:proofErr w:type="spellStart"/>
        <w:r w:rsidRPr="004B0E85">
          <w:rPr>
            <w:rFonts w:ascii="Myriad Pro" w:hAnsi="Myriad Pro" w:cs="Arial"/>
          </w:rPr>
          <w:t>show</w:t>
        </w:r>
        <w:proofErr w:type="spellEnd"/>
        <w:r w:rsidRPr="004B0E85">
          <w:rPr>
            <w:rFonts w:ascii="Myriad Pro" w:hAnsi="Myriad Pro" w:cs="Arial"/>
          </w:rPr>
          <w:t xml:space="preserve"> to have </w:t>
        </w:r>
      </w:ins>
      <w:ins w:id="70" w:author=" Bolton" w:date="2017-10-26T10:30:00Z">
        <w:r w:rsidRPr="004B0E85">
          <w:rPr>
            <w:rFonts w:ascii="Myriad Pro" w:hAnsi="Myriad Pro" w:cs="Arial"/>
          </w:rPr>
          <w:t xml:space="preserve">life histories which are controlled by short </w:t>
        </w:r>
      </w:ins>
      <w:ins w:id="71" w:author=" Bolton" w:date="2017-10-26T10:31:00Z">
        <w:r w:rsidRPr="004B0E85">
          <w:rPr>
            <w:rFonts w:ascii="Myriad Pro" w:hAnsi="Myriad Pro" w:cs="Arial"/>
          </w:rPr>
          <w:t>or</w:t>
        </w:r>
      </w:ins>
      <w:ins w:id="72" w:author=" Bolton" w:date="2017-10-26T10:30:00Z">
        <w:r w:rsidRPr="004B0E85">
          <w:rPr>
            <w:rFonts w:ascii="Myriad Pro" w:hAnsi="Myriad Pro" w:cs="Arial"/>
          </w:rPr>
          <w:t xml:space="preserve"> long days</w:t>
        </w:r>
      </w:ins>
      <w:ins w:id="73" w:author=" Bolton" w:date="2017-10-26T10:31:00Z">
        <w:r w:rsidRPr="004B0E85">
          <w:rPr>
            <w:rFonts w:ascii="Myriad Pro" w:hAnsi="Myriad Pro" w:cs="Arial"/>
          </w:rPr>
          <w:t xml:space="preserve"> (8 hours versus 16 hours of light per day)</w:t>
        </w:r>
      </w:ins>
      <w:ins w:id="74" w:author=" Bolton" w:date="2017-10-26T10:30:00Z">
        <w:r w:rsidRPr="004B0E85">
          <w:rPr>
            <w:rFonts w:ascii="Myriad Pro" w:hAnsi="Myriad Pro" w:cs="Arial"/>
          </w:rPr>
          <w:t xml:space="preserve">, but 18 minutes difference in </w:t>
        </w:r>
        <w:proofErr w:type="spellStart"/>
        <w:r w:rsidRPr="004B0E85">
          <w:rPr>
            <w:rFonts w:ascii="Myriad Pro" w:hAnsi="Myriad Pro" w:cs="Arial"/>
          </w:rPr>
          <w:t>dayleng</w:t>
        </w:r>
      </w:ins>
      <w:ins w:id="75" w:author=" Bolton" w:date="2017-10-26T10:31:00Z">
        <w:r w:rsidRPr="004B0E85">
          <w:rPr>
            <w:rFonts w:ascii="Myriad Pro" w:hAnsi="Myriad Pro" w:cs="Arial"/>
          </w:rPr>
          <w:t>th</w:t>
        </w:r>
        <w:proofErr w:type="spellEnd"/>
        <w:r w:rsidRPr="004B0E85">
          <w:rPr>
            <w:rFonts w:ascii="Myriad Pro" w:hAnsi="Myriad Pro" w:cs="Arial"/>
          </w:rPr>
          <w:t xml:space="preserve"> </w:t>
        </w:r>
      </w:ins>
      <w:ins w:id="76" w:author=" Bolton" w:date="2017-10-26T10:30:00Z">
        <w:r w:rsidRPr="004B0E85">
          <w:rPr>
            <w:rFonts w:ascii="Myriad Pro" w:hAnsi="Myriad Pro" w:cs="Arial"/>
          </w:rPr>
          <w:t>per day will not have any significant effect.</w:t>
        </w:r>
      </w:ins>
    </w:p>
    <w:p w14:paraId="4E0B1DC1" w14:textId="77777777" w:rsidR="000C4917" w:rsidRPr="004B0E85" w:rsidRDefault="004C5462" w:rsidP="004C5462">
      <w:pPr>
        <w:pStyle w:val="xmsonormal"/>
        <w:spacing w:after="0" w:afterAutospacing="0"/>
        <w:rPr>
          <w:ins w:id="77" w:author=" Bolton" w:date="2017-10-26T10:36:00Z"/>
          <w:rFonts w:ascii="Myriad Pro" w:hAnsi="Myriad Pro" w:cs="Arial"/>
          <w:sz w:val="22"/>
          <w:szCs w:val="22"/>
        </w:rPr>
      </w:pPr>
      <w:r w:rsidRPr="004B0E85">
        <w:rPr>
          <w:rFonts w:ascii="Myriad Pro" w:hAnsi="Myriad Pro" w:cs="Arial"/>
          <w:sz w:val="22"/>
          <w:szCs w:val="22"/>
        </w:rPr>
        <w:br/>
        <w:t xml:space="preserve">4. The seaweeds are intertidal and subtidal? This, and what I said in point 2, should be considered at the start of the methods section. </w:t>
      </w:r>
    </w:p>
    <w:p w14:paraId="1B815EEA" w14:textId="77777777" w:rsidR="000C4917" w:rsidRPr="004B0E85" w:rsidRDefault="000C4917" w:rsidP="004C5462">
      <w:pPr>
        <w:pStyle w:val="xmsonormal"/>
        <w:spacing w:after="0" w:afterAutospacing="0"/>
        <w:rPr>
          <w:ins w:id="78" w:author=" Bolton" w:date="2017-10-26T10:36:00Z"/>
          <w:rFonts w:ascii="Myriad Pro" w:hAnsi="Myriad Pro" w:cs="Arial"/>
          <w:sz w:val="22"/>
          <w:szCs w:val="22"/>
        </w:rPr>
      </w:pPr>
    </w:p>
    <w:p w14:paraId="4D22FCC4" w14:textId="77777777" w:rsidR="000C4917" w:rsidRPr="004B0E85" w:rsidRDefault="000C4917" w:rsidP="004C5462">
      <w:pPr>
        <w:pStyle w:val="xmsonormal"/>
        <w:spacing w:after="0" w:afterAutospacing="0"/>
        <w:rPr>
          <w:ins w:id="79" w:author=" Bolton" w:date="2017-10-26T10:36:00Z"/>
          <w:rFonts w:ascii="Myriad Pro" w:hAnsi="Myriad Pro" w:cs="Arial"/>
          <w:sz w:val="22"/>
          <w:szCs w:val="22"/>
        </w:rPr>
      </w:pPr>
      <w:ins w:id="80" w:author=" Bolton" w:date="2017-10-26T10:36:00Z">
        <w:r w:rsidRPr="004B0E85">
          <w:rPr>
            <w:rFonts w:ascii="Myriad Pro" w:hAnsi="Myriad Pro" w:cs="Arial"/>
            <w:sz w:val="22"/>
            <w:szCs w:val="22"/>
          </w:rPr>
          <w:t>Already answered</w:t>
        </w:r>
      </w:ins>
    </w:p>
    <w:p w14:paraId="5247C92A" w14:textId="77777777" w:rsidR="000C4917" w:rsidRPr="004B0E85" w:rsidRDefault="004C5462" w:rsidP="004C5462">
      <w:pPr>
        <w:pStyle w:val="xmsonormal"/>
        <w:spacing w:after="0" w:afterAutospacing="0"/>
        <w:rPr>
          <w:ins w:id="81" w:author=" Bolton" w:date="2017-10-26T10:37:00Z"/>
          <w:rFonts w:ascii="Myriad Pro" w:hAnsi="Myriad Pro" w:cs="Arial"/>
          <w:sz w:val="22"/>
          <w:szCs w:val="22"/>
        </w:rPr>
      </w:pPr>
      <w:r w:rsidRPr="004B0E85">
        <w:rPr>
          <w:rFonts w:ascii="Myriad Pro" w:hAnsi="Myriad Pro" w:cs="Arial"/>
          <w:sz w:val="22"/>
          <w:szCs w:val="22"/>
        </w:rPr>
        <w:br/>
        <w:t>5. Why cells are 58 x 50 km? Any reason for this dimension?</w:t>
      </w:r>
    </w:p>
    <w:p w14:paraId="26FD218F" w14:textId="77777777" w:rsidR="000C4917" w:rsidRPr="004B0E85" w:rsidRDefault="000C4917" w:rsidP="004C5462">
      <w:pPr>
        <w:pStyle w:val="xmsonormal"/>
        <w:spacing w:after="0" w:afterAutospacing="0"/>
        <w:rPr>
          <w:ins w:id="82" w:author=" Bolton" w:date="2017-10-26T10:37:00Z"/>
          <w:rFonts w:ascii="Myriad Pro" w:hAnsi="Myriad Pro" w:cs="Arial"/>
          <w:sz w:val="22"/>
          <w:szCs w:val="22"/>
        </w:rPr>
      </w:pPr>
      <w:ins w:id="83" w:author=" Bolton" w:date="2017-10-26T10:37:00Z">
        <w:r w:rsidRPr="004B0E85">
          <w:rPr>
            <w:rFonts w:ascii="Myriad Pro" w:hAnsi="Myriad Pro" w:cs="Arial"/>
            <w:sz w:val="22"/>
            <w:szCs w:val="22"/>
          </w:rPr>
          <w:t>Already answered</w:t>
        </w:r>
      </w:ins>
    </w:p>
    <w:p w14:paraId="57FD217F" w14:textId="77777777" w:rsidR="000C4917" w:rsidRPr="004B0E85" w:rsidRDefault="004C5462" w:rsidP="004C5462">
      <w:pPr>
        <w:pStyle w:val="xmsonormal"/>
        <w:spacing w:after="0" w:afterAutospacing="0"/>
        <w:rPr>
          <w:ins w:id="84" w:author=" Bolton" w:date="2017-10-26T10:37:00Z"/>
          <w:rFonts w:ascii="Myriad Pro" w:hAnsi="Myriad Pro" w:cs="Arial"/>
          <w:sz w:val="22"/>
          <w:szCs w:val="22"/>
        </w:rPr>
      </w:pPr>
      <w:r w:rsidRPr="004B0E85">
        <w:rPr>
          <w:rFonts w:ascii="Myriad Pro" w:hAnsi="Myriad Pro" w:cs="Arial"/>
          <w:sz w:val="22"/>
          <w:szCs w:val="22"/>
        </w:rPr>
        <w:br/>
        <w:t xml:space="preserve">6. A 98% of explained variation in </w:t>
      </w:r>
      <w:proofErr w:type="spellStart"/>
      <w:r w:rsidRPr="004B0E85">
        <w:rPr>
          <w:rFonts w:ascii="Myriad Pro" w:hAnsi="Myriad Pro" w:cs="Arial"/>
          <w:sz w:val="22"/>
          <w:szCs w:val="22"/>
        </w:rPr>
        <w:t>Bsim</w:t>
      </w:r>
      <w:proofErr w:type="spellEnd"/>
      <w:r w:rsidRPr="004B0E85">
        <w:rPr>
          <w:rFonts w:ascii="Myriad Pro" w:hAnsi="Myriad Pro" w:cs="Arial"/>
          <w:sz w:val="22"/>
          <w:szCs w:val="22"/>
        </w:rPr>
        <w:t xml:space="preserve"> seems to be inflated (overfitting of the model)??? Is it my impression that the matrices of temperatures and connectivity (distances) are correlated? </w:t>
      </w:r>
    </w:p>
    <w:p w14:paraId="24FAE7F8" w14:textId="77777777" w:rsidR="000C4917" w:rsidRPr="004B0E85" w:rsidRDefault="000C4917" w:rsidP="004C5462">
      <w:pPr>
        <w:pStyle w:val="xmsonormal"/>
        <w:spacing w:after="0" w:afterAutospacing="0"/>
        <w:rPr>
          <w:ins w:id="85" w:author=" Bolton" w:date="2017-10-26T10:37:00Z"/>
          <w:rFonts w:ascii="Myriad Pro" w:hAnsi="Myriad Pro" w:cs="Arial"/>
          <w:sz w:val="22"/>
          <w:szCs w:val="22"/>
        </w:rPr>
      </w:pPr>
      <w:ins w:id="86" w:author=" Bolton" w:date="2017-10-26T10:37:00Z">
        <w:r w:rsidRPr="004B0E85">
          <w:rPr>
            <w:rFonts w:ascii="Myriad Pro" w:hAnsi="Myriad Pro" w:cs="Arial"/>
            <w:sz w:val="22"/>
            <w:szCs w:val="22"/>
          </w:rPr>
          <w:t>AJ</w:t>
        </w:r>
      </w:ins>
      <w:r w:rsidR="004C5462" w:rsidRPr="004B0E85">
        <w:rPr>
          <w:rFonts w:ascii="Myriad Pro" w:hAnsi="Myriad Pro" w:cs="Arial"/>
          <w:sz w:val="22"/>
          <w:szCs w:val="22"/>
        </w:rPr>
        <w:br/>
        <w:t xml:space="preserve">7. The role of currents (line 433) is hard to known, as nearshore circulation is very complex and messy with many influences (tides, exposure to swells, river outputs, </w:t>
      </w:r>
      <w:proofErr w:type="spellStart"/>
      <w:r w:rsidR="004C5462" w:rsidRPr="004B0E85">
        <w:rPr>
          <w:rFonts w:ascii="Myriad Pro" w:hAnsi="Myriad Pro" w:cs="Arial"/>
          <w:sz w:val="22"/>
          <w:szCs w:val="22"/>
        </w:rPr>
        <w:t>etc</w:t>
      </w:r>
      <w:proofErr w:type="spellEnd"/>
      <w:r w:rsidR="004C5462" w:rsidRPr="004B0E85">
        <w:rPr>
          <w:rFonts w:ascii="Myriad Pro" w:hAnsi="Myriad Pro" w:cs="Arial"/>
          <w:sz w:val="22"/>
          <w:szCs w:val="22"/>
        </w:rPr>
        <w:t xml:space="preserve">). </w:t>
      </w:r>
    </w:p>
    <w:p w14:paraId="48A1DEF9" w14:textId="77777777" w:rsidR="000C4917" w:rsidRPr="004B0E85" w:rsidRDefault="000C4917" w:rsidP="004C5462">
      <w:pPr>
        <w:pStyle w:val="xmsonormal"/>
        <w:spacing w:after="0" w:afterAutospacing="0"/>
        <w:rPr>
          <w:ins w:id="87" w:author=" Bolton" w:date="2017-10-26T10:39:00Z"/>
          <w:rFonts w:ascii="Myriad Pro" w:hAnsi="Myriad Pro" w:cs="Arial"/>
          <w:sz w:val="22"/>
          <w:szCs w:val="22"/>
        </w:rPr>
      </w:pPr>
      <w:ins w:id="88" w:author=" Bolton" w:date="2017-10-26T10:37:00Z">
        <w:r w:rsidRPr="004B0E85">
          <w:rPr>
            <w:rFonts w:ascii="Myriad Pro" w:hAnsi="Myriad Pro" w:cs="Arial"/>
            <w:sz w:val="22"/>
            <w:szCs w:val="22"/>
          </w:rPr>
          <w:t>I agree</w:t>
        </w:r>
      </w:ins>
      <w:ins w:id="89" w:author=" Bolton" w:date="2017-10-26T10:38:00Z">
        <w:r w:rsidRPr="004B0E85">
          <w:rPr>
            <w:rFonts w:ascii="Myriad Pro" w:hAnsi="Myriad Pro" w:cs="Arial"/>
            <w:sz w:val="22"/>
            <w:szCs w:val="22"/>
          </w:rPr>
          <w:t xml:space="preserve"> that nearshore circulation is complex</w:t>
        </w:r>
      </w:ins>
      <w:ins w:id="90" w:author=" Bolton" w:date="2017-10-26T10:37:00Z">
        <w:r w:rsidRPr="004B0E85">
          <w:rPr>
            <w:rFonts w:ascii="Myriad Pro" w:hAnsi="Myriad Pro" w:cs="Arial"/>
            <w:sz w:val="22"/>
            <w:szCs w:val="22"/>
          </w:rPr>
          <w:t>, especially in upwelling dominated systems</w:t>
        </w:r>
      </w:ins>
      <w:ins w:id="91" w:author=" Bolton" w:date="2017-10-26T10:39:00Z">
        <w:r w:rsidRPr="004B0E85">
          <w:rPr>
            <w:rFonts w:ascii="Myriad Pro" w:hAnsi="Myriad Pro" w:cs="Arial"/>
            <w:sz w:val="22"/>
            <w:szCs w:val="22"/>
          </w:rPr>
          <w:t>, but what the reviewer is missing (again) is:</w:t>
        </w:r>
      </w:ins>
    </w:p>
    <w:p w14:paraId="04F3D40C" w14:textId="77777777" w:rsidR="000C4917" w:rsidRPr="004B0E85" w:rsidRDefault="000C4917" w:rsidP="004C5462">
      <w:pPr>
        <w:pStyle w:val="xmsonormal"/>
        <w:spacing w:after="0" w:afterAutospacing="0"/>
        <w:rPr>
          <w:ins w:id="92" w:author=" Bolton" w:date="2017-10-26T10:39:00Z"/>
          <w:rFonts w:ascii="Myriad Pro" w:hAnsi="Myriad Pro" w:cs="Arial"/>
          <w:sz w:val="22"/>
          <w:szCs w:val="22"/>
        </w:rPr>
      </w:pPr>
      <w:ins w:id="93" w:author=" Bolton" w:date="2017-10-26T10:39:00Z">
        <w:r w:rsidRPr="004B0E85">
          <w:rPr>
            <w:rFonts w:ascii="Myriad Pro" w:hAnsi="Myriad Pro" w:cs="Arial"/>
            <w:sz w:val="22"/>
            <w:szCs w:val="22"/>
          </w:rPr>
          <w:t>The tidal range is similar throughout South Africa.</w:t>
        </w:r>
      </w:ins>
    </w:p>
    <w:p w14:paraId="191A7ED1" w14:textId="77777777" w:rsidR="00437186" w:rsidRPr="004B0E85" w:rsidRDefault="000C4917" w:rsidP="004C5462">
      <w:pPr>
        <w:pStyle w:val="xmsonormal"/>
        <w:spacing w:after="0" w:afterAutospacing="0"/>
        <w:rPr>
          <w:ins w:id="94" w:author=" Bolton" w:date="2017-10-26T10:41:00Z"/>
          <w:rFonts w:ascii="Myriad Pro" w:hAnsi="Myriad Pro" w:cs="Arial"/>
          <w:sz w:val="22"/>
          <w:szCs w:val="22"/>
        </w:rPr>
      </w:pPr>
      <w:ins w:id="95" w:author=" Bolton" w:date="2017-10-26T10:39:00Z">
        <w:r w:rsidRPr="004B0E85">
          <w:rPr>
            <w:rFonts w:ascii="Myriad Pro" w:hAnsi="Myriad Pro" w:cs="Arial"/>
            <w:sz w:val="22"/>
            <w:szCs w:val="22"/>
          </w:rPr>
          <w:t xml:space="preserve">Exposure to swells is dealt with in comments about wave action, above. Each </w:t>
        </w:r>
      </w:ins>
      <w:ins w:id="96" w:author=" Bolton" w:date="2017-10-26T10:40:00Z">
        <w:r w:rsidRPr="004B0E85">
          <w:rPr>
            <w:rFonts w:ascii="Myriad Pro" w:hAnsi="Myriad Pro" w:cs="Arial"/>
            <w:sz w:val="22"/>
            <w:szCs w:val="22"/>
          </w:rPr>
          <w:t>‘sample’ (seaweeds in 50km coastal section) has a wide range of wave action. Most of the coastline of South Africa which is not sheltered to some extent by coastal topography is extremely wave exposed.</w:t>
        </w:r>
      </w:ins>
      <w:ins w:id="97" w:author=" Bolton" w:date="2017-10-26T10:41:00Z">
        <w:r w:rsidR="00437186" w:rsidRPr="004B0E85">
          <w:rPr>
            <w:rFonts w:ascii="Myriad Pro" w:hAnsi="Myriad Pro" w:cs="Arial"/>
            <w:sz w:val="22"/>
            <w:szCs w:val="22"/>
          </w:rPr>
          <w:t xml:space="preserve"> </w:t>
        </w:r>
      </w:ins>
    </w:p>
    <w:p w14:paraId="287FE315" w14:textId="77777777" w:rsidR="00437186" w:rsidRPr="004B0E85" w:rsidRDefault="00437186" w:rsidP="004C5462">
      <w:pPr>
        <w:pStyle w:val="xmsonormal"/>
        <w:spacing w:after="0" w:afterAutospacing="0"/>
        <w:rPr>
          <w:ins w:id="98" w:author=" Bolton" w:date="2017-10-26T10:41:00Z"/>
          <w:rFonts w:ascii="Myriad Pro" w:hAnsi="Myriad Pro" w:cs="Arial"/>
          <w:sz w:val="22"/>
          <w:szCs w:val="22"/>
        </w:rPr>
      </w:pPr>
      <w:ins w:id="99" w:author=" Bolton" w:date="2017-10-26T10:41:00Z">
        <w:r w:rsidRPr="004B0E85">
          <w:rPr>
            <w:rFonts w:ascii="Myriad Pro" w:hAnsi="Myriad Pro" w:cs="Arial"/>
            <w:sz w:val="22"/>
            <w:szCs w:val="22"/>
          </w:rPr>
          <w:t>River inputs.</w:t>
        </w:r>
      </w:ins>
    </w:p>
    <w:p w14:paraId="4D375739" w14:textId="77777777" w:rsidR="00437186" w:rsidRPr="004B0E85" w:rsidRDefault="00437186" w:rsidP="004C5462">
      <w:pPr>
        <w:pStyle w:val="xmsonormal"/>
        <w:spacing w:after="0" w:afterAutospacing="0"/>
        <w:rPr>
          <w:ins w:id="100" w:author=" Bolton" w:date="2017-10-26T10:42:00Z"/>
          <w:rFonts w:ascii="Myriad Pro" w:hAnsi="Myriad Pro" w:cs="Arial"/>
          <w:sz w:val="22"/>
          <w:szCs w:val="22"/>
        </w:rPr>
      </w:pPr>
      <w:ins w:id="101" w:author=" Bolton" w:date="2017-10-26T10:41:00Z">
        <w:r w:rsidRPr="004B0E85">
          <w:rPr>
            <w:rFonts w:ascii="Myriad Pro" w:hAnsi="Myriad Pro" w:cs="Arial"/>
            <w:sz w:val="22"/>
            <w:szCs w:val="22"/>
          </w:rPr>
          <w:t>There are very few major rivers (exception, the Orange), and all 50km coastal sections have habitats which are very seldom affected directly by river runoff.</w:t>
        </w:r>
      </w:ins>
    </w:p>
    <w:p w14:paraId="5F1A0131" w14:textId="77777777" w:rsidR="00437186" w:rsidRPr="004B0E85" w:rsidRDefault="00437186" w:rsidP="004C5462">
      <w:pPr>
        <w:pStyle w:val="xmsonormal"/>
        <w:spacing w:after="0" w:afterAutospacing="0"/>
        <w:rPr>
          <w:ins w:id="102" w:author=" Bolton" w:date="2017-10-26T10:44:00Z"/>
          <w:rFonts w:ascii="Myriad Pro" w:hAnsi="Myriad Pro" w:cs="Arial"/>
          <w:sz w:val="22"/>
          <w:szCs w:val="22"/>
        </w:rPr>
      </w:pPr>
      <w:ins w:id="103" w:author=" Bolton" w:date="2017-10-26T10:42:00Z">
        <w:r w:rsidRPr="004B0E85">
          <w:rPr>
            <w:rFonts w:ascii="Myriad Pro" w:hAnsi="Myriad Pro" w:cs="Arial"/>
            <w:sz w:val="22"/>
            <w:szCs w:val="22"/>
          </w:rPr>
          <w:t xml:space="preserve">Turbidity.  Rothman et al. has some evidence that waters in N Cape are more turbid than </w:t>
        </w:r>
      </w:ins>
      <w:ins w:id="104" w:author=" Bolton" w:date="2017-10-26T10:43:00Z">
        <w:r w:rsidRPr="004B0E85">
          <w:rPr>
            <w:rFonts w:ascii="Myriad Pro" w:hAnsi="Myriad Pro" w:cs="Arial"/>
            <w:sz w:val="22"/>
            <w:szCs w:val="22"/>
          </w:rPr>
          <w:t>south</w:t>
        </w:r>
      </w:ins>
      <w:ins w:id="105" w:author=" Bolton" w:date="2017-10-26T10:44:00Z">
        <w:r w:rsidRPr="004B0E85">
          <w:rPr>
            <w:rFonts w:ascii="Myriad Pro" w:hAnsi="Myriad Pro" w:cs="Arial"/>
            <w:sz w:val="22"/>
            <w:szCs w:val="22"/>
          </w:rPr>
          <w:t>ern</w:t>
        </w:r>
      </w:ins>
      <w:ins w:id="106" w:author=" Bolton" w:date="2017-10-26T10:43:00Z">
        <w:r w:rsidRPr="004B0E85">
          <w:rPr>
            <w:rFonts w:ascii="Myriad Pro" w:hAnsi="Myriad Pro" w:cs="Arial"/>
            <w:sz w:val="22"/>
            <w:szCs w:val="22"/>
          </w:rPr>
          <w:t xml:space="preserve"> W Coast.</w:t>
        </w:r>
      </w:ins>
      <w:ins w:id="107" w:author=" Bolton" w:date="2017-10-26T10:42:00Z">
        <w:r w:rsidRPr="004B0E85">
          <w:rPr>
            <w:rFonts w:ascii="Myriad Pro" w:hAnsi="Myriad Pro" w:cs="Arial"/>
            <w:sz w:val="22"/>
            <w:szCs w:val="22"/>
          </w:rPr>
          <w:t xml:space="preserve">. Nevertheless, over the whole of South Africa, there will be a correlation between temperature and turbidity </w:t>
        </w:r>
      </w:ins>
      <w:ins w:id="108" w:author=" Bolton" w:date="2017-10-26T10:43:00Z">
        <w:r w:rsidRPr="004B0E85">
          <w:rPr>
            <w:rFonts w:ascii="Myriad Pro" w:hAnsi="Myriad Pro" w:cs="Arial"/>
            <w:sz w:val="22"/>
            <w:szCs w:val="22"/>
          </w:rPr>
          <w:t>–</w:t>
        </w:r>
      </w:ins>
      <w:ins w:id="109" w:author=" Bolton" w:date="2017-10-26T10:42:00Z">
        <w:r w:rsidRPr="004B0E85">
          <w:rPr>
            <w:rFonts w:ascii="Myriad Pro" w:hAnsi="Myriad Pro" w:cs="Arial"/>
            <w:sz w:val="22"/>
            <w:szCs w:val="22"/>
          </w:rPr>
          <w:t xml:space="preserve"> warmer </w:t>
        </w:r>
      </w:ins>
      <w:ins w:id="110" w:author=" Bolton" w:date="2017-10-26T10:43:00Z">
        <w:r w:rsidRPr="004B0E85">
          <w:rPr>
            <w:rFonts w:ascii="Myriad Pro" w:hAnsi="Myriad Pro" w:cs="Arial"/>
            <w:sz w:val="22"/>
            <w:szCs w:val="22"/>
          </w:rPr>
          <w:t xml:space="preserve">water </w:t>
        </w:r>
      </w:ins>
      <w:ins w:id="111" w:author=" Bolton" w:date="2017-10-26T10:44:00Z">
        <w:r w:rsidRPr="004B0E85">
          <w:rPr>
            <w:rFonts w:ascii="Myriad Pro" w:hAnsi="Myriad Pro" w:cs="Arial"/>
            <w:sz w:val="22"/>
            <w:szCs w:val="22"/>
          </w:rPr>
          <w:t>has low nutrients and is clearer.</w:t>
        </w:r>
      </w:ins>
    </w:p>
    <w:p w14:paraId="03ACACB1" w14:textId="77777777" w:rsidR="004C5462" w:rsidRPr="004B0E85" w:rsidRDefault="004C5462" w:rsidP="004C5462">
      <w:pPr>
        <w:pStyle w:val="xmsonormal"/>
        <w:spacing w:after="0" w:afterAutospacing="0"/>
        <w:rPr>
          <w:rFonts w:ascii="Myriad Pro" w:hAnsi="Myriad Pro" w:cs="Arial"/>
          <w:sz w:val="22"/>
          <w:szCs w:val="22"/>
        </w:rPr>
      </w:pPr>
      <w:del w:id="112" w:author=" Bolton" w:date="2017-10-26T10:38:00Z">
        <w:r w:rsidRPr="004B0E85" w:rsidDel="000C4917">
          <w:rPr>
            <w:rFonts w:ascii="Myriad Pro" w:hAnsi="Myriad Pro" w:cs="Arial"/>
            <w:sz w:val="22"/>
            <w:szCs w:val="22"/>
          </w:rPr>
          <w:br/>
        </w:r>
      </w:del>
      <w:r w:rsidRPr="004B0E85">
        <w:rPr>
          <w:rFonts w:ascii="Myriad Pro" w:hAnsi="Myriad Pro" w:cs="Arial"/>
          <w:sz w:val="22"/>
          <w:szCs w:val="22"/>
        </w:rPr>
        <w:t xml:space="preserve">8. Line 221. Inertia is misspelled. </w:t>
      </w:r>
    </w:p>
    <w:p w14:paraId="1269A765" w14:textId="77777777" w:rsidR="004C5462" w:rsidRPr="004B0E85" w:rsidRDefault="004C5462" w:rsidP="004C5462">
      <w:pPr>
        <w:spacing w:after="0" w:line="240" w:lineRule="auto"/>
        <w:rPr>
          <w:rFonts w:ascii="Myriad Pro" w:eastAsia="Times New Roman" w:hAnsi="Myriad Pro" w:cs="Arial"/>
          <w:lang w:eastAsia="en-ZA"/>
        </w:rPr>
      </w:pPr>
    </w:p>
    <w:p w14:paraId="7A477DCB" w14:textId="77777777" w:rsidR="004C5462" w:rsidRPr="004B0E85" w:rsidRDefault="004C5462" w:rsidP="004C5462">
      <w:pPr>
        <w:spacing w:after="0" w:line="240" w:lineRule="auto"/>
        <w:rPr>
          <w:rFonts w:ascii="Myriad Pro" w:eastAsia="Times New Roman" w:hAnsi="Myriad Pro" w:cs="Arial"/>
          <w:lang w:eastAsia="en-ZA"/>
        </w:rPr>
      </w:pPr>
    </w:p>
    <w:p w14:paraId="23B1C61D" w14:textId="77777777" w:rsidR="004C5462" w:rsidRPr="004B0E85" w:rsidDel="00437186" w:rsidRDefault="004C5462" w:rsidP="004C5462">
      <w:pPr>
        <w:spacing w:after="0" w:line="240" w:lineRule="auto"/>
        <w:rPr>
          <w:del w:id="113" w:author=" Bolton" w:date="2017-10-26T10:42:00Z"/>
          <w:rFonts w:ascii="Myriad Pro" w:eastAsia="Times New Roman" w:hAnsi="Myriad Pro" w:cs="Arial"/>
          <w:lang w:eastAsia="en-ZA"/>
        </w:rPr>
      </w:pPr>
    </w:p>
    <w:p w14:paraId="760A19A1" w14:textId="77777777" w:rsidR="004E1DFE" w:rsidRPr="004B0E85" w:rsidRDefault="004E1DFE" w:rsidP="00437186">
      <w:pPr>
        <w:spacing w:after="0" w:line="240" w:lineRule="auto"/>
        <w:rPr>
          <w:rFonts w:ascii="Myriad Pro" w:hAnsi="Myriad Pro" w:cs="Arial"/>
        </w:rPr>
      </w:pPr>
    </w:p>
    <w:sectPr w:rsidR="004E1DFE" w:rsidRPr="004B0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62"/>
    <w:rsid w:val="000C4917"/>
    <w:rsid w:val="00297C5E"/>
    <w:rsid w:val="003B140F"/>
    <w:rsid w:val="003B4F5D"/>
    <w:rsid w:val="00437186"/>
    <w:rsid w:val="004509C5"/>
    <w:rsid w:val="004B0E85"/>
    <w:rsid w:val="004C51A5"/>
    <w:rsid w:val="004C5462"/>
    <w:rsid w:val="004E1DFE"/>
    <w:rsid w:val="005412C0"/>
    <w:rsid w:val="005C1E6C"/>
    <w:rsid w:val="006C796C"/>
    <w:rsid w:val="0074571F"/>
    <w:rsid w:val="007B1C88"/>
    <w:rsid w:val="007C2ECA"/>
    <w:rsid w:val="00AD5FAA"/>
    <w:rsid w:val="00BB4FB3"/>
    <w:rsid w:val="00BC0CE6"/>
    <w:rsid w:val="00C04796"/>
    <w:rsid w:val="00C678C0"/>
    <w:rsid w:val="00C756D8"/>
    <w:rsid w:val="00CF69CF"/>
    <w:rsid w:val="00EA04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FA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C546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uiPriority w:val="1"/>
    <w:qFormat/>
    <w:rsid w:val="004C5462"/>
    <w:pPr>
      <w:spacing w:after="0" w:line="240" w:lineRule="auto"/>
    </w:pPr>
  </w:style>
  <w:style w:type="paragraph" w:styleId="BalloonText">
    <w:name w:val="Balloon Text"/>
    <w:basedOn w:val="Normal"/>
    <w:link w:val="BalloonTextChar"/>
    <w:uiPriority w:val="99"/>
    <w:semiHidden/>
    <w:unhideWhenUsed/>
    <w:rsid w:val="004C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462"/>
    <w:rPr>
      <w:rFonts w:ascii="Tahoma" w:hAnsi="Tahoma" w:cs="Tahoma"/>
      <w:sz w:val="16"/>
      <w:szCs w:val="16"/>
    </w:rPr>
  </w:style>
  <w:style w:type="character" w:styleId="CommentReference">
    <w:name w:val="annotation reference"/>
    <w:basedOn w:val="DefaultParagraphFont"/>
    <w:uiPriority w:val="99"/>
    <w:semiHidden/>
    <w:unhideWhenUsed/>
    <w:rsid w:val="004C5462"/>
    <w:rPr>
      <w:sz w:val="16"/>
      <w:szCs w:val="16"/>
    </w:rPr>
  </w:style>
  <w:style w:type="paragraph" w:styleId="CommentText">
    <w:name w:val="annotation text"/>
    <w:basedOn w:val="Normal"/>
    <w:link w:val="CommentTextChar"/>
    <w:uiPriority w:val="99"/>
    <w:semiHidden/>
    <w:unhideWhenUsed/>
    <w:rsid w:val="004C5462"/>
    <w:pPr>
      <w:spacing w:line="240" w:lineRule="auto"/>
    </w:pPr>
    <w:rPr>
      <w:sz w:val="20"/>
      <w:szCs w:val="20"/>
    </w:rPr>
  </w:style>
  <w:style w:type="character" w:customStyle="1" w:styleId="CommentTextChar">
    <w:name w:val="Comment Text Char"/>
    <w:basedOn w:val="DefaultParagraphFont"/>
    <w:link w:val="CommentText"/>
    <w:uiPriority w:val="99"/>
    <w:semiHidden/>
    <w:rsid w:val="004C5462"/>
    <w:rPr>
      <w:sz w:val="20"/>
      <w:szCs w:val="20"/>
    </w:rPr>
  </w:style>
  <w:style w:type="paragraph" w:styleId="CommentSubject">
    <w:name w:val="annotation subject"/>
    <w:basedOn w:val="CommentText"/>
    <w:next w:val="CommentText"/>
    <w:link w:val="CommentSubjectChar"/>
    <w:uiPriority w:val="99"/>
    <w:semiHidden/>
    <w:unhideWhenUsed/>
    <w:rsid w:val="004C5462"/>
    <w:rPr>
      <w:b/>
      <w:bCs/>
    </w:rPr>
  </w:style>
  <w:style w:type="character" w:customStyle="1" w:styleId="CommentSubjectChar">
    <w:name w:val="Comment Subject Char"/>
    <w:basedOn w:val="CommentTextChar"/>
    <w:link w:val="CommentSubject"/>
    <w:uiPriority w:val="99"/>
    <w:semiHidden/>
    <w:rsid w:val="004C5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4305">
      <w:bodyDiv w:val="1"/>
      <w:marLeft w:val="0"/>
      <w:marRight w:val="0"/>
      <w:marTop w:val="0"/>
      <w:marBottom w:val="0"/>
      <w:divBdr>
        <w:top w:val="none" w:sz="0" w:space="0" w:color="auto"/>
        <w:left w:val="none" w:sz="0" w:space="0" w:color="auto"/>
        <w:bottom w:val="none" w:sz="0" w:space="0" w:color="auto"/>
        <w:right w:val="none" w:sz="0" w:space="0" w:color="auto"/>
      </w:divBdr>
      <w:divsChild>
        <w:div w:id="1450202717">
          <w:marLeft w:val="0"/>
          <w:marRight w:val="0"/>
          <w:marTop w:val="0"/>
          <w:marBottom w:val="90"/>
          <w:divBdr>
            <w:top w:val="none" w:sz="0" w:space="0" w:color="auto"/>
            <w:left w:val="none" w:sz="0" w:space="0" w:color="auto"/>
            <w:bottom w:val="none" w:sz="0" w:space="0" w:color="auto"/>
            <w:right w:val="none" w:sz="0" w:space="0" w:color="auto"/>
          </w:divBdr>
        </w:div>
        <w:div w:id="455101604">
          <w:marLeft w:val="0"/>
          <w:marRight w:val="0"/>
          <w:marTop w:val="0"/>
          <w:marBottom w:val="0"/>
          <w:divBdr>
            <w:top w:val="single" w:sz="6" w:space="0" w:color="D9D9D9"/>
            <w:left w:val="none" w:sz="0" w:space="0" w:color="auto"/>
            <w:bottom w:val="none" w:sz="0" w:space="0" w:color="auto"/>
            <w:right w:val="none" w:sz="0" w:space="0" w:color="auto"/>
          </w:divBdr>
          <w:divsChild>
            <w:div w:id="1530946945">
              <w:marLeft w:val="0"/>
              <w:marRight w:val="0"/>
              <w:marTop w:val="0"/>
              <w:marBottom w:val="0"/>
              <w:divBdr>
                <w:top w:val="none" w:sz="0" w:space="0" w:color="auto"/>
                <w:left w:val="none" w:sz="0" w:space="0" w:color="auto"/>
                <w:bottom w:val="none" w:sz="0" w:space="0" w:color="auto"/>
                <w:right w:val="none" w:sz="0" w:space="0" w:color="auto"/>
              </w:divBdr>
              <w:divsChild>
                <w:div w:id="1029602572">
                  <w:marLeft w:val="0"/>
                  <w:marRight w:val="0"/>
                  <w:marTop w:val="0"/>
                  <w:marBottom w:val="0"/>
                  <w:divBdr>
                    <w:top w:val="none" w:sz="0" w:space="0" w:color="auto"/>
                    <w:left w:val="none" w:sz="0" w:space="0" w:color="auto"/>
                    <w:bottom w:val="none" w:sz="0" w:space="0" w:color="auto"/>
                    <w:right w:val="none" w:sz="0" w:space="0" w:color="auto"/>
                  </w:divBdr>
                  <w:divsChild>
                    <w:div w:id="1449817985">
                      <w:marLeft w:val="0"/>
                      <w:marRight w:val="0"/>
                      <w:marTop w:val="0"/>
                      <w:marBottom w:val="0"/>
                      <w:divBdr>
                        <w:top w:val="none" w:sz="0" w:space="0" w:color="auto"/>
                        <w:left w:val="none" w:sz="0" w:space="0" w:color="auto"/>
                        <w:bottom w:val="none" w:sz="0" w:space="0" w:color="auto"/>
                        <w:right w:val="none" w:sz="0" w:space="0" w:color="auto"/>
                      </w:divBdr>
                    </w:div>
                  </w:divsChild>
                </w:div>
                <w:div w:id="15537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8288">
          <w:marLeft w:val="0"/>
          <w:marRight w:val="0"/>
          <w:marTop w:val="225"/>
          <w:marBottom w:val="0"/>
          <w:divBdr>
            <w:top w:val="single" w:sz="6" w:space="0" w:color="D9D9D9"/>
            <w:left w:val="none" w:sz="0" w:space="0" w:color="auto"/>
            <w:bottom w:val="none" w:sz="0" w:space="0" w:color="auto"/>
            <w:right w:val="none" w:sz="0" w:space="0" w:color="auto"/>
          </w:divBdr>
          <w:divsChild>
            <w:div w:id="104539801">
              <w:marLeft w:val="300"/>
              <w:marRight w:val="0"/>
              <w:marTop w:val="0"/>
              <w:marBottom w:val="0"/>
              <w:divBdr>
                <w:top w:val="none" w:sz="0" w:space="0" w:color="auto"/>
                <w:left w:val="none" w:sz="0" w:space="0" w:color="auto"/>
                <w:bottom w:val="none" w:sz="0" w:space="0" w:color="auto"/>
                <w:right w:val="none" w:sz="0" w:space="0" w:color="auto"/>
              </w:divBdr>
              <w:divsChild>
                <w:div w:id="1033118480">
                  <w:marLeft w:val="0"/>
                  <w:marRight w:val="0"/>
                  <w:marTop w:val="0"/>
                  <w:marBottom w:val="0"/>
                  <w:divBdr>
                    <w:top w:val="none" w:sz="0" w:space="0" w:color="auto"/>
                    <w:left w:val="none" w:sz="0" w:space="0" w:color="auto"/>
                    <w:bottom w:val="none" w:sz="0" w:space="0" w:color="auto"/>
                    <w:right w:val="none" w:sz="0" w:space="0" w:color="auto"/>
                  </w:divBdr>
                  <w:divsChild>
                    <w:div w:id="1496410044">
                      <w:marLeft w:val="0"/>
                      <w:marRight w:val="0"/>
                      <w:marTop w:val="0"/>
                      <w:marBottom w:val="0"/>
                      <w:divBdr>
                        <w:top w:val="none" w:sz="0" w:space="0" w:color="auto"/>
                        <w:left w:val="none" w:sz="0" w:space="0" w:color="auto"/>
                        <w:bottom w:val="none" w:sz="0" w:space="0" w:color="auto"/>
                        <w:right w:val="none" w:sz="0" w:space="0" w:color="auto"/>
                      </w:divBdr>
                    </w:div>
                  </w:divsChild>
                </w:div>
                <w:div w:id="6383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562">
      <w:bodyDiv w:val="1"/>
      <w:marLeft w:val="0"/>
      <w:marRight w:val="0"/>
      <w:marTop w:val="0"/>
      <w:marBottom w:val="0"/>
      <w:divBdr>
        <w:top w:val="none" w:sz="0" w:space="0" w:color="auto"/>
        <w:left w:val="none" w:sz="0" w:space="0" w:color="auto"/>
        <w:bottom w:val="none" w:sz="0" w:space="0" w:color="auto"/>
        <w:right w:val="none" w:sz="0" w:space="0" w:color="auto"/>
      </w:divBdr>
    </w:div>
    <w:div w:id="107969811">
      <w:bodyDiv w:val="1"/>
      <w:marLeft w:val="0"/>
      <w:marRight w:val="0"/>
      <w:marTop w:val="0"/>
      <w:marBottom w:val="0"/>
      <w:divBdr>
        <w:top w:val="none" w:sz="0" w:space="0" w:color="auto"/>
        <w:left w:val="none" w:sz="0" w:space="0" w:color="auto"/>
        <w:bottom w:val="none" w:sz="0" w:space="0" w:color="auto"/>
        <w:right w:val="none" w:sz="0" w:space="0" w:color="auto"/>
      </w:divBdr>
      <w:divsChild>
        <w:div w:id="1333072002">
          <w:marLeft w:val="0"/>
          <w:marRight w:val="0"/>
          <w:marTop w:val="0"/>
          <w:marBottom w:val="90"/>
          <w:divBdr>
            <w:top w:val="none" w:sz="0" w:space="0" w:color="auto"/>
            <w:left w:val="none" w:sz="0" w:space="0" w:color="auto"/>
            <w:bottom w:val="none" w:sz="0" w:space="0" w:color="auto"/>
            <w:right w:val="none" w:sz="0" w:space="0" w:color="auto"/>
          </w:divBdr>
        </w:div>
        <w:div w:id="369839889">
          <w:marLeft w:val="0"/>
          <w:marRight w:val="0"/>
          <w:marTop w:val="0"/>
          <w:marBottom w:val="0"/>
          <w:divBdr>
            <w:top w:val="single" w:sz="6" w:space="0" w:color="D9D9D9"/>
            <w:left w:val="none" w:sz="0" w:space="0" w:color="auto"/>
            <w:bottom w:val="none" w:sz="0" w:space="0" w:color="auto"/>
            <w:right w:val="none" w:sz="0" w:space="0" w:color="auto"/>
          </w:divBdr>
          <w:divsChild>
            <w:div w:id="1771583235">
              <w:marLeft w:val="0"/>
              <w:marRight w:val="0"/>
              <w:marTop w:val="0"/>
              <w:marBottom w:val="0"/>
              <w:divBdr>
                <w:top w:val="none" w:sz="0" w:space="0" w:color="auto"/>
                <w:left w:val="none" w:sz="0" w:space="0" w:color="auto"/>
                <w:bottom w:val="none" w:sz="0" w:space="0" w:color="auto"/>
                <w:right w:val="none" w:sz="0" w:space="0" w:color="auto"/>
              </w:divBdr>
              <w:divsChild>
                <w:div w:id="354119455">
                  <w:marLeft w:val="0"/>
                  <w:marRight w:val="0"/>
                  <w:marTop w:val="0"/>
                  <w:marBottom w:val="0"/>
                  <w:divBdr>
                    <w:top w:val="none" w:sz="0" w:space="0" w:color="auto"/>
                    <w:left w:val="none" w:sz="0" w:space="0" w:color="auto"/>
                    <w:bottom w:val="none" w:sz="0" w:space="0" w:color="auto"/>
                    <w:right w:val="none" w:sz="0" w:space="0" w:color="auto"/>
                  </w:divBdr>
                  <w:divsChild>
                    <w:div w:id="1477339878">
                      <w:marLeft w:val="0"/>
                      <w:marRight w:val="0"/>
                      <w:marTop w:val="0"/>
                      <w:marBottom w:val="0"/>
                      <w:divBdr>
                        <w:top w:val="none" w:sz="0" w:space="0" w:color="auto"/>
                        <w:left w:val="none" w:sz="0" w:space="0" w:color="auto"/>
                        <w:bottom w:val="none" w:sz="0" w:space="0" w:color="auto"/>
                        <w:right w:val="none" w:sz="0" w:space="0" w:color="auto"/>
                      </w:divBdr>
                    </w:div>
                  </w:divsChild>
                </w:div>
                <w:div w:id="6744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6597">
          <w:marLeft w:val="0"/>
          <w:marRight w:val="0"/>
          <w:marTop w:val="225"/>
          <w:marBottom w:val="0"/>
          <w:divBdr>
            <w:top w:val="single" w:sz="6" w:space="0" w:color="D9D9D9"/>
            <w:left w:val="none" w:sz="0" w:space="0" w:color="auto"/>
            <w:bottom w:val="none" w:sz="0" w:space="0" w:color="auto"/>
            <w:right w:val="none" w:sz="0" w:space="0" w:color="auto"/>
          </w:divBdr>
          <w:divsChild>
            <w:div w:id="821001951">
              <w:marLeft w:val="300"/>
              <w:marRight w:val="0"/>
              <w:marTop w:val="0"/>
              <w:marBottom w:val="0"/>
              <w:divBdr>
                <w:top w:val="none" w:sz="0" w:space="0" w:color="auto"/>
                <w:left w:val="none" w:sz="0" w:space="0" w:color="auto"/>
                <w:bottom w:val="none" w:sz="0" w:space="0" w:color="auto"/>
                <w:right w:val="none" w:sz="0" w:space="0" w:color="auto"/>
              </w:divBdr>
              <w:divsChild>
                <w:div w:id="302270608">
                  <w:marLeft w:val="0"/>
                  <w:marRight w:val="0"/>
                  <w:marTop w:val="0"/>
                  <w:marBottom w:val="0"/>
                  <w:divBdr>
                    <w:top w:val="none" w:sz="0" w:space="0" w:color="auto"/>
                    <w:left w:val="none" w:sz="0" w:space="0" w:color="auto"/>
                    <w:bottom w:val="none" w:sz="0" w:space="0" w:color="auto"/>
                    <w:right w:val="none" w:sz="0" w:space="0" w:color="auto"/>
                  </w:divBdr>
                  <w:divsChild>
                    <w:div w:id="1548837518">
                      <w:marLeft w:val="0"/>
                      <w:marRight w:val="0"/>
                      <w:marTop w:val="0"/>
                      <w:marBottom w:val="0"/>
                      <w:divBdr>
                        <w:top w:val="none" w:sz="0" w:space="0" w:color="auto"/>
                        <w:left w:val="none" w:sz="0" w:space="0" w:color="auto"/>
                        <w:bottom w:val="none" w:sz="0" w:space="0" w:color="auto"/>
                        <w:right w:val="none" w:sz="0" w:space="0" w:color="auto"/>
                      </w:divBdr>
                    </w:div>
                  </w:divsChild>
                </w:div>
                <w:div w:id="17314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278">
      <w:bodyDiv w:val="1"/>
      <w:marLeft w:val="0"/>
      <w:marRight w:val="0"/>
      <w:marTop w:val="0"/>
      <w:marBottom w:val="0"/>
      <w:divBdr>
        <w:top w:val="none" w:sz="0" w:space="0" w:color="auto"/>
        <w:left w:val="none" w:sz="0" w:space="0" w:color="auto"/>
        <w:bottom w:val="none" w:sz="0" w:space="0" w:color="auto"/>
        <w:right w:val="none" w:sz="0" w:space="0" w:color="auto"/>
      </w:divBdr>
      <w:divsChild>
        <w:div w:id="1248343857">
          <w:marLeft w:val="0"/>
          <w:marRight w:val="0"/>
          <w:marTop w:val="0"/>
          <w:marBottom w:val="90"/>
          <w:divBdr>
            <w:top w:val="none" w:sz="0" w:space="0" w:color="auto"/>
            <w:left w:val="none" w:sz="0" w:space="0" w:color="auto"/>
            <w:bottom w:val="none" w:sz="0" w:space="0" w:color="auto"/>
            <w:right w:val="none" w:sz="0" w:space="0" w:color="auto"/>
          </w:divBdr>
        </w:div>
        <w:div w:id="1626426875">
          <w:marLeft w:val="0"/>
          <w:marRight w:val="0"/>
          <w:marTop w:val="0"/>
          <w:marBottom w:val="0"/>
          <w:divBdr>
            <w:top w:val="single" w:sz="6" w:space="0" w:color="D9D9D9"/>
            <w:left w:val="none" w:sz="0" w:space="0" w:color="auto"/>
            <w:bottom w:val="none" w:sz="0" w:space="0" w:color="auto"/>
            <w:right w:val="none" w:sz="0" w:space="0" w:color="auto"/>
          </w:divBdr>
          <w:divsChild>
            <w:div w:id="1371150864">
              <w:marLeft w:val="0"/>
              <w:marRight w:val="0"/>
              <w:marTop w:val="0"/>
              <w:marBottom w:val="0"/>
              <w:divBdr>
                <w:top w:val="none" w:sz="0" w:space="0" w:color="auto"/>
                <w:left w:val="none" w:sz="0" w:space="0" w:color="auto"/>
                <w:bottom w:val="none" w:sz="0" w:space="0" w:color="auto"/>
                <w:right w:val="none" w:sz="0" w:space="0" w:color="auto"/>
              </w:divBdr>
              <w:divsChild>
                <w:div w:id="667562510">
                  <w:marLeft w:val="0"/>
                  <w:marRight w:val="0"/>
                  <w:marTop w:val="0"/>
                  <w:marBottom w:val="0"/>
                  <w:divBdr>
                    <w:top w:val="none" w:sz="0" w:space="0" w:color="auto"/>
                    <w:left w:val="none" w:sz="0" w:space="0" w:color="auto"/>
                    <w:bottom w:val="none" w:sz="0" w:space="0" w:color="auto"/>
                    <w:right w:val="none" w:sz="0" w:space="0" w:color="auto"/>
                  </w:divBdr>
                  <w:divsChild>
                    <w:div w:id="1669748526">
                      <w:marLeft w:val="0"/>
                      <w:marRight w:val="0"/>
                      <w:marTop w:val="0"/>
                      <w:marBottom w:val="0"/>
                      <w:divBdr>
                        <w:top w:val="none" w:sz="0" w:space="0" w:color="auto"/>
                        <w:left w:val="none" w:sz="0" w:space="0" w:color="auto"/>
                        <w:bottom w:val="none" w:sz="0" w:space="0" w:color="auto"/>
                        <w:right w:val="none" w:sz="0" w:space="0" w:color="auto"/>
                      </w:divBdr>
                    </w:div>
                  </w:divsChild>
                </w:div>
                <w:div w:id="1454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590">
          <w:marLeft w:val="0"/>
          <w:marRight w:val="0"/>
          <w:marTop w:val="225"/>
          <w:marBottom w:val="0"/>
          <w:divBdr>
            <w:top w:val="single" w:sz="6" w:space="0" w:color="D9D9D9"/>
            <w:left w:val="none" w:sz="0" w:space="0" w:color="auto"/>
            <w:bottom w:val="none" w:sz="0" w:space="0" w:color="auto"/>
            <w:right w:val="none" w:sz="0" w:space="0" w:color="auto"/>
          </w:divBdr>
          <w:divsChild>
            <w:div w:id="1654215188">
              <w:marLeft w:val="300"/>
              <w:marRight w:val="0"/>
              <w:marTop w:val="0"/>
              <w:marBottom w:val="0"/>
              <w:divBdr>
                <w:top w:val="none" w:sz="0" w:space="0" w:color="auto"/>
                <w:left w:val="none" w:sz="0" w:space="0" w:color="auto"/>
                <w:bottom w:val="none" w:sz="0" w:space="0" w:color="auto"/>
                <w:right w:val="none" w:sz="0" w:space="0" w:color="auto"/>
              </w:divBdr>
              <w:divsChild>
                <w:div w:id="11174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9663">
      <w:bodyDiv w:val="1"/>
      <w:marLeft w:val="0"/>
      <w:marRight w:val="0"/>
      <w:marTop w:val="0"/>
      <w:marBottom w:val="0"/>
      <w:divBdr>
        <w:top w:val="none" w:sz="0" w:space="0" w:color="auto"/>
        <w:left w:val="none" w:sz="0" w:space="0" w:color="auto"/>
        <w:bottom w:val="none" w:sz="0" w:space="0" w:color="auto"/>
        <w:right w:val="none" w:sz="0" w:space="0" w:color="auto"/>
      </w:divBdr>
      <w:divsChild>
        <w:div w:id="1322467023">
          <w:marLeft w:val="0"/>
          <w:marRight w:val="0"/>
          <w:marTop w:val="0"/>
          <w:marBottom w:val="90"/>
          <w:divBdr>
            <w:top w:val="none" w:sz="0" w:space="0" w:color="auto"/>
            <w:left w:val="none" w:sz="0" w:space="0" w:color="auto"/>
            <w:bottom w:val="none" w:sz="0" w:space="0" w:color="auto"/>
            <w:right w:val="none" w:sz="0" w:space="0" w:color="auto"/>
          </w:divBdr>
        </w:div>
        <w:div w:id="420835949">
          <w:marLeft w:val="0"/>
          <w:marRight w:val="0"/>
          <w:marTop w:val="0"/>
          <w:marBottom w:val="0"/>
          <w:divBdr>
            <w:top w:val="single" w:sz="6" w:space="0" w:color="D9D9D9"/>
            <w:left w:val="none" w:sz="0" w:space="0" w:color="auto"/>
            <w:bottom w:val="none" w:sz="0" w:space="0" w:color="auto"/>
            <w:right w:val="none" w:sz="0" w:space="0" w:color="auto"/>
          </w:divBdr>
          <w:divsChild>
            <w:div w:id="797526996">
              <w:marLeft w:val="0"/>
              <w:marRight w:val="0"/>
              <w:marTop w:val="0"/>
              <w:marBottom w:val="0"/>
              <w:divBdr>
                <w:top w:val="none" w:sz="0" w:space="0" w:color="auto"/>
                <w:left w:val="none" w:sz="0" w:space="0" w:color="auto"/>
                <w:bottom w:val="none" w:sz="0" w:space="0" w:color="auto"/>
                <w:right w:val="none" w:sz="0" w:space="0" w:color="auto"/>
              </w:divBdr>
              <w:divsChild>
                <w:div w:id="207115">
                  <w:marLeft w:val="0"/>
                  <w:marRight w:val="0"/>
                  <w:marTop w:val="0"/>
                  <w:marBottom w:val="0"/>
                  <w:divBdr>
                    <w:top w:val="none" w:sz="0" w:space="0" w:color="auto"/>
                    <w:left w:val="none" w:sz="0" w:space="0" w:color="auto"/>
                    <w:bottom w:val="none" w:sz="0" w:space="0" w:color="auto"/>
                    <w:right w:val="none" w:sz="0" w:space="0" w:color="auto"/>
                  </w:divBdr>
                  <w:divsChild>
                    <w:div w:id="894508414">
                      <w:marLeft w:val="0"/>
                      <w:marRight w:val="0"/>
                      <w:marTop w:val="0"/>
                      <w:marBottom w:val="0"/>
                      <w:divBdr>
                        <w:top w:val="none" w:sz="0" w:space="0" w:color="auto"/>
                        <w:left w:val="none" w:sz="0" w:space="0" w:color="auto"/>
                        <w:bottom w:val="none" w:sz="0" w:space="0" w:color="auto"/>
                        <w:right w:val="none" w:sz="0" w:space="0" w:color="auto"/>
                      </w:divBdr>
                    </w:div>
                  </w:divsChild>
                </w:div>
                <w:div w:id="7564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5915">
          <w:marLeft w:val="0"/>
          <w:marRight w:val="0"/>
          <w:marTop w:val="225"/>
          <w:marBottom w:val="0"/>
          <w:divBdr>
            <w:top w:val="single" w:sz="6" w:space="0" w:color="D9D9D9"/>
            <w:left w:val="none" w:sz="0" w:space="0" w:color="auto"/>
            <w:bottom w:val="none" w:sz="0" w:space="0" w:color="auto"/>
            <w:right w:val="none" w:sz="0" w:space="0" w:color="auto"/>
          </w:divBdr>
          <w:divsChild>
            <w:div w:id="530723730">
              <w:marLeft w:val="300"/>
              <w:marRight w:val="0"/>
              <w:marTop w:val="0"/>
              <w:marBottom w:val="0"/>
              <w:divBdr>
                <w:top w:val="none" w:sz="0" w:space="0" w:color="auto"/>
                <w:left w:val="none" w:sz="0" w:space="0" w:color="auto"/>
                <w:bottom w:val="none" w:sz="0" w:space="0" w:color="auto"/>
                <w:right w:val="none" w:sz="0" w:space="0" w:color="auto"/>
              </w:divBdr>
              <w:divsChild>
                <w:div w:id="735782322">
                  <w:marLeft w:val="0"/>
                  <w:marRight w:val="0"/>
                  <w:marTop w:val="0"/>
                  <w:marBottom w:val="0"/>
                  <w:divBdr>
                    <w:top w:val="none" w:sz="0" w:space="0" w:color="auto"/>
                    <w:left w:val="none" w:sz="0" w:space="0" w:color="auto"/>
                    <w:bottom w:val="none" w:sz="0" w:space="0" w:color="auto"/>
                    <w:right w:val="none" w:sz="0" w:space="0" w:color="auto"/>
                  </w:divBdr>
                  <w:divsChild>
                    <w:div w:id="2031952589">
                      <w:marLeft w:val="0"/>
                      <w:marRight w:val="0"/>
                      <w:marTop w:val="0"/>
                      <w:marBottom w:val="0"/>
                      <w:divBdr>
                        <w:top w:val="none" w:sz="0" w:space="0" w:color="auto"/>
                        <w:left w:val="none" w:sz="0" w:space="0" w:color="auto"/>
                        <w:bottom w:val="none" w:sz="0" w:space="0" w:color="auto"/>
                        <w:right w:val="none" w:sz="0" w:space="0" w:color="auto"/>
                      </w:divBdr>
                    </w:div>
                  </w:divsChild>
                </w:div>
                <w:div w:id="590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9866">
      <w:bodyDiv w:val="1"/>
      <w:marLeft w:val="0"/>
      <w:marRight w:val="0"/>
      <w:marTop w:val="0"/>
      <w:marBottom w:val="0"/>
      <w:divBdr>
        <w:top w:val="none" w:sz="0" w:space="0" w:color="auto"/>
        <w:left w:val="none" w:sz="0" w:space="0" w:color="auto"/>
        <w:bottom w:val="none" w:sz="0" w:space="0" w:color="auto"/>
        <w:right w:val="none" w:sz="0" w:space="0" w:color="auto"/>
      </w:divBdr>
    </w:div>
    <w:div w:id="374233587">
      <w:bodyDiv w:val="1"/>
      <w:marLeft w:val="0"/>
      <w:marRight w:val="0"/>
      <w:marTop w:val="0"/>
      <w:marBottom w:val="0"/>
      <w:divBdr>
        <w:top w:val="none" w:sz="0" w:space="0" w:color="auto"/>
        <w:left w:val="none" w:sz="0" w:space="0" w:color="auto"/>
        <w:bottom w:val="none" w:sz="0" w:space="0" w:color="auto"/>
        <w:right w:val="none" w:sz="0" w:space="0" w:color="auto"/>
      </w:divBdr>
      <w:divsChild>
        <w:div w:id="1849367992">
          <w:marLeft w:val="0"/>
          <w:marRight w:val="0"/>
          <w:marTop w:val="0"/>
          <w:marBottom w:val="90"/>
          <w:divBdr>
            <w:top w:val="none" w:sz="0" w:space="0" w:color="auto"/>
            <w:left w:val="none" w:sz="0" w:space="0" w:color="auto"/>
            <w:bottom w:val="none" w:sz="0" w:space="0" w:color="auto"/>
            <w:right w:val="none" w:sz="0" w:space="0" w:color="auto"/>
          </w:divBdr>
        </w:div>
        <w:div w:id="292949921">
          <w:marLeft w:val="0"/>
          <w:marRight w:val="0"/>
          <w:marTop w:val="0"/>
          <w:marBottom w:val="0"/>
          <w:divBdr>
            <w:top w:val="single" w:sz="6" w:space="0" w:color="D9D9D9"/>
            <w:left w:val="none" w:sz="0" w:space="0" w:color="auto"/>
            <w:bottom w:val="none" w:sz="0" w:space="0" w:color="auto"/>
            <w:right w:val="none" w:sz="0" w:space="0" w:color="auto"/>
          </w:divBdr>
          <w:divsChild>
            <w:div w:id="931089714">
              <w:marLeft w:val="0"/>
              <w:marRight w:val="0"/>
              <w:marTop w:val="0"/>
              <w:marBottom w:val="0"/>
              <w:divBdr>
                <w:top w:val="none" w:sz="0" w:space="0" w:color="auto"/>
                <w:left w:val="none" w:sz="0" w:space="0" w:color="auto"/>
                <w:bottom w:val="none" w:sz="0" w:space="0" w:color="auto"/>
                <w:right w:val="none" w:sz="0" w:space="0" w:color="auto"/>
              </w:divBdr>
              <w:divsChild>
                <w:div w:id="1849560852">
                  <w:marLeft w:val="0"/>
                  <w:marRight w:val="0"/>
                  <w:marTop w:val="0"/>
                  <w:marBottom w:val="0"/>
                  <w:divBdr>
                    <w:top w:val="none" w:sz="0" w:space="0" w:color="auto"/>
                    <w:left w:val="none" w:sz="0" w:space="0" w:color="auto"/>
                    <w:bottom w:val="none" w:sz="0" w:space="0" w:color="auto"/>
                    <w:right w:val="none" w:sz="0" w:space="0" w:color="auto"/>
                  </w:divBdr>
                  <w:divsChild>
                    <w:div w:id="598834748">
                      <w:marLeft w:val="0"/>
                      <w:marRight w:val="0"/>
                      <w:marTop w:val="0"/>
                      <w:marBottom w:val="0"/>
                      <w:divBdr>
                        <w:top w:val="none" w:sz="0" w:space="0" w:color="auto"/>
                        <w:left w:val="none" w:sz="0" w:space="0" w:color="auto"/>
                        <w:bottom w:val="none" w:sz="0" w:space="0" w:color="auto"/>
                        <w:right w:val="none" w:sz="0" w:space="0" w:color="auto"/>
                      </w:divBdr>
                    </w:div>
                  </w:divsChild>
                </w:div>
                <w:div w:id="19837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7863">
      <w:bodyDiv w:val="1"/>
      <w:marLeft w:val="0"/>
      <w:marRight w:val="0"/>
      <w:marTop w:val="0"/>
      <w:marBottom w:val="0"/>
      <w:divBdr>
        <w:top w:val="none" w:sz="0" w:space="0" w:color="auto"/>
        <w:left w:val="none" w:sz="0" w:space="0" w:color="auto"/>
        <w:bottom w:val="none" w:sz="0" w:space="0" w:color="auto"/>
        <w:right w:val="none" w:sz="0" w:space="0" w:color="auto"/>
      </w:divBdr>
      <w:divsChild>
        <w:div w:id="993025941">
          <w:marLeft w:val="0"/>
          <w:marRight w:val="0"/>
          <w:marTop w:val="0"/>
          <w:marBottom w:val="90"/>
          <w:divBdr>
            <w:top w:val="none" w:sz="0" w:space="0" w:color="auto"/>
            <w:left w:val="none" w:sz="0" w:space="0" w:color="auto"/>
            <w:bottom w:val="none" w:sz="0" w:space="0" w:color="auto"/>
            <w:right w:val="none" w:sz="0" w:space="0" w:color="auto"/>
          </w:divBdr>
        </w:div>
        <w:div w:id="1239364625">
          <w:marLeft w:val="0"/>
          <w:marRight w:val="0"/>
          <w:marTop w:val="0"/>
          <w:marBottom w:val="0"/>
          <w:divBdr>
            <w:top w:val="single" w:sz="6" w:space="0" w:color="D9D9D9"/>
            <w:left w:val="none" w:sz="0" w:space="0" w:color="auto"/>
            <w:bottom w:val="none" w:sz="0" w:space="0" w:color="auto"/>
            <w:right w:val="none" w:sz="0" w:space="0" w:color="auto"/>
          </w:divBdr>
          <w:divsChild>
            <w:div w:id="1969162950">
              <w:marLeft w:val="0"/>
              <w:marRight w:val="0"/>
              <w:marTop w:val="0"/>
              <w:marBottom w:val="0"/>
              <w:divBdr>
                <w:top w:val="none" w:sz="0" w:space="0" w:color="auto"/>
                <w:left w:val="none" w:sz="0" w:space="0" w:color="auto"/>
                <w:bottom w:val="none" w:sz="0" w:space="0" w:color="auto"/>
                <w:right w:val="none" w:sz="0" w:space="0" w:color="auto"/>
              </w:divBdr>
              <w:divsChild>
                <w:div w:id="1161584534">
                  <w:marLeft w:val="0"/>
                  <w:marRight w:val="0"/>
                  <w:marTop w:val="0"/>
                  <w:marBottom w:val="0"/>
                  <w:divBdr>
                    <w:top w:val="none" w:sz="0" w:space="0" w:color="auto"/>
                    <w:left w:val="none" w:sz="0" w:space="0" w:color="auto"/>
                    <w:bottom w:val="none" w:sz="0" w:space="0" w:color="auto"/>
                    <w:right w:val="none" w:sz="0" w:space="0" w:color="auto"/>
                  </w:divBdr>
                  <w:divsChild>
                    <w:div w:id="153645579">
                      <w:marLeft w:val="0"/>
                      <w:marRight w:val="0"/>
                      <w:marTop w:val="0"/>
                      <w:marBottom w:val="0"/>
                      <w:divBdr>
                        <w:top w:val="none" w:sz="0" w:space="0" w:color="auto"/>
                        <w:left w:val="none" w:sz="0" w:space="0" w:color="auto"/>
                        <w:bottom w:val="none" w:sz="0" w:space="0" w:color="auto"/>
                        <w:right w:val="none" w:sz="0" w:space="0" w:color="auto"/>
                      </w:divBdr>
                    </w:div>
                  </w:divsChild>
                </w:div>
                <w:div w:id="490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549">
          <w:marLeft w:val="0"/>
          <w:marRight w:val="0"/>
          <w:marTop w:val="225"/>
          <w:marBottom w:val="0"/>
          <w:divBdr>
            <w:top w:val="single" w:sz="6" w:space="0" w:color="D9D9D9"/>
            <w:left w:val="none" w:sz="0" w:space="0" w:color="auto"/>
            <w:bottom w:val="none" w:sz="0" w:space="0" w:color="auto"/>
            <w:right w:val="none" w:sz="0" w:space="0" w:color="auto"/>
          </w:divBdr>
          <w:divsChild>
            <w:div w:id="76368223">
              <w:marLeft w:val="300"/>
              <w:marRight w:val="0"/>
              <w:marTop w:val="0"/>
              <w:marBottom w:val="0"/>
              <w:divBdr>
                <w:top w:val="none" w:sz="0" w:space="0" w:color="auto"/>
                <w:left w:val="none" w:sz="0" w:space="0" w:color="auto"/>
                <w:bottom w:val="none" w:sz="0" w:space="0" w:color="auto"/>
                <w:right w:val="none" w:sz="0" w:space="0" w:color="auto"/>
              </w:divBdr>
              <w:divsChild>
                <w:div w:id="2493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4088">
      <w:bodyDiv w:val="1"/>
      <w:marLeft w:val="0"/>
      <w:marRight w:val="0"/>
      <w:marTop w:val="0"/>
      <w:marBottom w:val="0"/>
      <w:divBdr>
        <w:top w:val="none" w:sz="0" w:space="0" w:color="auto"/>
        <w:left w:val="none" w:sz="0" w:space="0" w:color="auto"/>
        <w:bottom w:val="none" w:sz="0" w:space="0" w:color="auto"/>
        <w:right w:val="none" w:sz="0" w:space="0" w:color="auto"/>
      </w:divBdr>
      <w:divsChild>
        <w:div w:id="2138065022">
          <w:marLeft w:val="0"/>
          <w:marRight w:val="0"/>
          <w:marTop w:val="0"/>
          <w:marBottom w:val="0"/>
          <w:divBdr>
            <w:top w:val="none" w:sz="0" w:space="0" w:color="auto"/>
            <w:left w:val="none" w:sz="0" w:space="0" w:color="auto"/>
            <w:bottom w:val="none" w:sz="0" w:space="0" w:color="auto"/>
            <w:right w:val="none" w:sz="0" w:space="0" w:color="auto"/>
          </w:divBdr>
          <w:divsChild>
            <w:div w:id="527067401">
              <w:marLeft w:val="0"/>
              <w:marRight w:val="0"/>
              <w:marTop w:val="0"/>
              <w:marBottom w:val="0"/>
              <w:divBdr>
                <w:top w:val="none" w:sz="0" w:space="0" w:color="auto"/>
                <w:left w:val="none" w:sz="0" w:space="0" w:color="auto"/>
                <w:bottom w:val="none" w:sz="0" w:space="0" w:color="auto"/>
                <w:right w:val="none" w:sz="0" w:space="0" w:color="auto"/>
              </w:divBdr>
            </w:div>
            <w:div w:id="342052794">
              <w:marLeft w:val="0"/>
              <w:marRight w:val="0"/>
              <w:marTop w:val="0"/>
              <w:marBottom w:val="0"/>
              <w:divBdr>
                <w:top w:val="none" w:sz="0" w:space="0" w:color="auto"/>
                <w:left w:val="none" w:sz="0" w:space="0" w:color="auto"/>
                <w:bottom w:val="none" w:sz="0" w:space="0" w:color="auto"/>
                <w:right w:val="none" w:sz="0" w:space="0" w:color="auto"/>
              </w:divBdr>
            </w:div>
            <w:div w:id="825391177">
              <w:marLeft w:val="0"/>
              <w:marRight w:val="0"/>
              <w:marTop w:val="0"/>
              <w:marBottom w:val="0"/>
              <w:divBdr>
                <w:top w:val="none" w:sz="0" w:space="0" w:color="auto"/>
                <w:left w:val="none" w:sz="0" w:space="0" w:color="auto"/>
                <w:bottom w:val="none" w:sz="0" w:space="0" w:color="auto"/>
                <w:right w:val="none" w:sz="0" w:space="0" w:color="auto"/>
              </w:divBdr>
            </w:div>
            <w:div w:id="605819271">
              <w:marLeft w:val="0"/>
              <w:marRight w:val="0"/>
              <w:marTop w:val="0"/>
              <w:marBottom w:val="0"/>
              <w:divBdr>
                <w:top w:val="none" w:sz="0" w:space="0" w:color="auto"/>
                <w:left w:val="none" w:sz="0" w:space="0" w:color="auto"/>
                <w:bottom w:val="none" w:sz="0" w:space="0" w:color="auto"/>
                <w:right w:val="none" w:sz="0" w:space="0" w:color="auto"/>
              </w:divBdr>
            </w:div>
            <w:div w:id="1879200703">
              <w:marLeft w:val="0"/>
              <w:marRight w:val="0"/>
              <w:marTop w:val="0"/>
              <w:marBottom w:val="0"/>
              <w:divBdr>
                <w:top w:val="none" w:sz="0" w:space="0" w:color="auto"/>
                <w:left w:val="none" w:sz="0" w:space="0" w:color="auto"/>
                <w:bottom w:val="none" w:sz="0" w:space="0" w:color="auto"/>
                <w:right w:val="none" w:sz="0" w:space="0" w:color="auto"/>
              </w:divBdr>
            </w:div>
            <w:div w:id="1958296569">
              <w:marLeft w:val="0"/>
              <w:marRight w:val="0"/>
              <w:marTop w:val="0"/>
              <w:marBottom w:val="0"/>
              <w:divBdr>
                <w:top w:val="none" w:sz="0" w:space="0" w:color="auto"/>
                <w:left w:val="none" w:sz="0" w:space="0" w:color="auto"/>
                <w:bottom w:val="none" w:sz="0" w:space="0" w:color="auto"/>
                <w:right w:val="none" w:sz="0" w:space="0" w:color="auto"/>
              </w:divBdr>
            </w:div>
            <w:div w:id="1729111833">
              <w:marLeft w:val="0"/>
              <w:marRight w:val="0"/>
              <w:marTop w:val="0"/>
              <w:marBottom w:val="0"/>
              <w:divBdr>
                <w:top w:val="none" w:sz="0" w:space="0" w:color="auto"/>
                <w:left w:val="none" w:sz="0" w:space="0" w:color="auto"/>
                <w:bottom w:val="none" w:sz="0" w:space="0" w:color="auto"/>
                <w:right w:val="none" w:sz="0" w:space="0" w:color="auto"/>
              </w:divBdr>
            </w:div>
            <w:div w:id="1814560894">
              <w:marLeft w:val="0"/>
              <w:marRight w:val="0"/>
              <w:marTop w:val="0"/>
              <w:marBottom w:val="0"/>
              <w:divBdr>
                <w:top w:val="none" w:sz="0" w:space="0" w:color="auto"/>
                <w:left w:val="none" w:sz="0" w:space="0" w:color="auto"/>
                <w:bottom w:val="none" w:sz="0" w:space="0" w:color="auto"/>
                <w:right w:val="none" w:sz="0" w:space="0" w:color="auto"/>
              </w:divBdr>
            </w:div>
            <w:div w:id="1577010071">
              <w:marLeft w:val="0"/>
              <w:marRight w:val="0"/>
              <w:marTop w:val="0"/>
              <w:marBottom w:val="0"/>
              <w:divBdr>
                <w:top w:val="none" w:sz="0" w:space="0" w:color="auto"/>
                <w:left w:val="none" w:sz="0" w:space="0" w:color="auto"/>
                <w:bottom w:val="none" w:sz="0" w:space="0" w:color="auto"/>
                <w:right w:val="none" w:sz="0" w:space="0" w:color="auto"/>
              </w:divBdr>
            </w:div>
            <w:div w:id="45417162">
              <w:marLeft w:val="0"/>
              <w:marRight w:val="0"/>
              <w:marTop w:val="0"/>
              <w:marBottom w:val="0"/>
              <w:divBdr>
                <w:top w:val="none" w:sz="0" w:space="0" w:color="auto"/>
                <w:left w:val="none" w:sz="0" w:space="0" w:color="auto"/>
                <w:bottom w:val="none" w:sz="0" w:space="0" w:color="auto"/>
                <w:right w:val="none" w:sz="0" w:space="0" w:color="auto"/>
              </w:divBdr>
            </w:div>
            <w:div w:id="161162785">
              <w:marLeft w:val="0"/>
              <w:marRight w:val="0"/>
              <w:marTop w:val="0"/>
              <w:marBottom w:val="0"/>
              <w:divBdr>
                <w:top w:val="none" w:sz="0" w:space="0" w:color="auto"/>
                <w:left w:val="none" w:sz="0" w:space="0" w:color="auto"/>
                <w:bottom w:val="none" w:sz="0" w:space="0" w:color="auto"/>
                <w:right w:val="none" w:sz="0" w:space="0" w:color="auto"/>
              </w:divBdr>
            </w:div>
            <w:div w:id="1132215933">
              <w:marLeft w:val="0"/>
              <w:marRight w:val="0"/>
              <w:marTop w:val="0"/>
              <w:marBottom w:val="0"/>
              <w:divBdr>
                <w:top w:val="none" w:sz="0" w:space="0" w:color="auto"/>
                <w:left w:val="none" w:sz="0" w:space="0" w:color="auto"/>
                <w:bottom w:val="none" w:sz="0" w:space="0" w:color="auto"/>
                <w:right w:val="none" w:sz="0" w:space="0" w:color="auto"/>
              </w:divBdr>
            </w:div>
            <w:div w:id="1449154352">
              <w:marLeft w:val="0"/>
              <w:marRight w:val="0"/>
              <w:marTop w:val="0"/>
              <w:marBottom w:val="0"/>
              <w:divBdr>
                <w:top w:val="none" w:sz="0" w:space="0" w:color="auto"/>
                <w:left w:val="none" w:sz="0" w:space="0" w:color="auto"/>
                <w:bottom w:val="none" w:sz="0" w:space="0" w:color="auto"/>
                <w:right w:val="none" w:sz="0" w:space="0" w:color="auto"/>
              </w:divBdr>
            </w:div>
            <w:div w:id="1888688567">
              <w:marLeft w:val="0"/>
              <w:marRight w:val="0"/>
              <w:marTop w:val="0"/>
              <w:marBottom w:val="0"/>
              <w:divBdr>
                <w:top w:val="none" w:sz="0" w:space="0" w:color="auto"/>
                <w:left w:val="none" w:sz="0" w:space="0" w:color="auto"/>
                <w:bottom w:val="none" w:sz="0" w:space="0" w:color="auto"/>
                <w:right w:val="none" w:sz="0" w:space="0" w:color="auto"/>
              </w:divBdr>
            </w:div>
          </w:divsChild>
        </w:div>
        <w:div w:id="693533319">
          <w:marLeft w:val="0"/>
          <w:marRight w:val="0"/>
          <w:marTop w:val="0"/>
          <w:marBottom w:val="0"/>
          <w:divBdr>
            <w:top w:val="none" w:sz="0" w:space="0" w:color="auto"/>
            <w:left w:val="none" w:sz="0" w:space="0" w:color="auto"/>
            <w:bottom w:val="none" w:sz="0" w:space="0" w:color="auto"/>
            <w:right w:val="none" w:sz="0" w:space="0" w:color="auto"/>
          </w:divBdr>
        </w:div>
        <w:div w:id="700282601">
          <w:marLeft w:val="0"/>
          <w:marRight w:val="0"/>
          <w:marTop w:val="0"/>
          <w:marBottom w:val="0"/>
          <w:divBdr>
            <w:top w:val="none" w:sz="0" w:space="0" w:color="auto"/>
            <w:left w:val="none" w:sz="0" w:space="0" w:color="auto"/>
            <w:bottom w:val="none" w:sz="0" w:space="0" w:color="auto"/>
            <w:right w:val="none" w:sz="0" w:space="0" w:color="auto"/>
          </w:divBdr>
        </w:div>
        <w:div w:id="1730835493">
          <w:marLeft w:val="0"/>
          <w:marRight w:val="0"/>
          <w:marTop w:val="0"/>
          <w:marBottom w:val="0"/>
          <w:divBdr>
            <w:top w:val="none" w:sz="0" w:space="0" w:color="auto"/>
            <w:left w:val="none" w:sz="0" w:space="0" w:color="auto"/>
            <w:bottom w:val="none" w:sz="0" w:space="0" w:color="auto"/>
            <w:right w:val="none" w:sz="0" w:space="0" w:color="auto"/>
          </w:divBdr>
        </w:div>
        <w:div w:id="1402093809">
          <w:marLeft w:val="0"/>
          <w:marRight w:val="0"/>
          <w:marTop w:val="0"/>
          <w:marBottom w:val="0"/>
          <w:divBdr>
            <w:top w:val="none" w:sz="0" w:space="0" w:color="auto"/>
            <w:left w:val="none" w:sz="0" w:space="0" w:color="auto"/>
            <w:bottom w:val="none" w:sz="0" w:space="0" w:color="auto"/>
            <w:right w:val="none" w:sz="0" w:space="0" w:color="auto"/>
          </w:divBdr>
        </w:div>
        <w:div w:id="1818522679">
          <w:marLeft w:val="0"/>
          <w:marRight w:val="0"/>
          <w:marTop w:val="0"/>
          <w:marBottom w:val="0"/>
          <w:divBdr>
            <w:top w:val="none" w:sz="0" w:space="0" w:color="auto"/>
            <w:left w:val="none" w:sz="0" w:space="0" w:color="auto"/>
            <w:bottom w:val="none" w:sz="0" w:space="0" w:color="auto"/>
            <w:right w:val="none" w:sz="0" w:space="0" w:color="auto"/>
          </w:divBdr>
        </w:div>
        <w:div w:id="958267840">
          <w:marLeft w:val="0"/>
          <w:marRight w:val="0"/>
          <w:marTop w:val="0"/>
          <w:marBottom w:val="0"/>
          <w:divBdr>
            <w:top w:val="none" w:sz="0" w:space="0" w:color="auto"/>
            <w:left w:val="none" w:sz="0" w:space="0" w:color="auto"/>
            <w:bottom w:val="none" w:sz="0" w:space="0" w:color="auto"/>
            <w:right w:val="none" w:sz="0" w:space="0" w:color="auto"/>
          </w:divBdr>
          <w:divsChild>
            <w:div w:id="995262297">
              <w:marLeft w:val="0"/>
              <w:marRight w:val="0"/>
              <w:marTop w:val="0"/>
              <w:marBottom w:val="0"/>
              <w:divBdr>
                <w:top w:val="none" w:sz="0" w:space="0" w:color="auto"/>
                <w:left w:val="none" w:sz="0" w:space="0" w:color="auto"/>
                <w:bottom w:val="none" w:sz="0" w:space="0" w:color="auto"/>
                <w:right w:val="none" w:sz="0" w:space="0" w:color="auto"/>
              </w:divBdr>
              <w:divsChild>
                <w:div w:id="20795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6376">
      <w:bodyDiv w:val="1"/>
      <w:marLeft w:val="0"/>
      <w:marRight w:val="0"/>
      <w:marTop w:val="0"/>
      <w:marBottom w:val="0"/>
      <w:divBdr>
        <w:top w:val="none" w:sz="0" w:space="0" w:color="auto"/>
        <w:left w:val="none" w:sz="0" w:space="0" w:color="auto"/>
        <w:bottom w:val="none" w:sz="0" w:space="0" w:color="auto"/>
        <w:right w:val="none" w:sz="0" w:space="0" w:color="auto"/>
      </w:divBdr>
      <w:divsChild>
        <w:div w:id="1469277828">
          <w:marLeft w:val="0"/>
          <w:marRight w:val="0"/>
          <w:marTop w:val="0"/>
          <w:marBottom w:val="90"/>
          <w:divBdr>
            <w:top w:val="none" w:sz="0" w:space="0" w:color="auto"/>
            <w:left w:val="none" w:sz="0" w:space="0" w:color="auto"/>
            <w:bottom w:val="none" w:sz="0" w:space="0" w:color="auto"/>
            <w:right w:val="none" w:sz="0" w:space="0" w:color="auto"/>
          </w:divBdr>
        </w:div>
        <w:div w:id="708190644">
          <w:marLeft w:val="0"/>
          <w:marRight w:val="0"/>
          <w:marTop w:val="0"/>
          <w:marBottom w:val="0"/>
          <w:divBdr>
            <w:top w:val="single" w:sz="6" w:space="0" w:color="D9D9D9"/>
            <w:left w:val="none" w:sz="0" w:space="0" w:color="auto"/>
            <w:bottom w:val="none" w:sz="0" w:space="0" w:color="auto"/>
            <w:right w:val="none" w:sz="0" w:space="0" w:color="auto"/>
          </w:divBdr>
          <w:divsChild>
            <w:div w:id="442304337">
              <w:marLeft w:val="0"/>
              <w:marRight w:val="0"/>
              <w:marTop w:val="0"/>
              <w:marBottom w:val="0"/>
              <w:divBdr>
                <w:top w:val="none" w:sz="0" w:space="0" w:color="auto"/>
                <w:left w:val="none" w:sz="0" w:space="0" w:color="auto"/>
                <w:bottom w:val="none" w:sz="0" w:space="0" w:color="auto"/>
                <w:right w:val="none" w:sz="0" w:space="0" w:color="auto"/>
              </w:divBdr>
              <w:divsChild>
                <w:div w:id="1355688838">
                  <w:marLeft w:val="0"/>
                  <w:marRight w:val="0"/>
                  <w:marTop w:val="0"/>
                  <w:marBottom w:val="0"/>
                  <w:divBdr>
                    <w:top w:val="none" w:sz="0" w:space="0" w:color="auto"/>
                    <w:left w:val="none" w:sz="0" w:space="0" w:color="auto"/>
                    <w:bottom w:val="none" w:sz="0" w:space="0" w:color="auto"/>
                    <w:right w:val="none" w:sz="0" w:space="0" w:color="auto"/>
                  </w:divBdr>
                  <w:divsChild>
                    <w:div w:id="122819617">
                      <w:marLeft w:val="0"/>
                      <w:marRight w:val="0"/>
                      <w:marTop w:val="0"/>
                      <w:marBottom w:val="0"/>
                      <w:divBdr>
                        <w:top w:val="none" w:sz="0" w:space="0" w:color="auto"/>
                        <w:left w:val="none" w:sz="0" w:space="0" w:color="auto"/>
                        <w:bottom w:val="none" w:sz="0" w:space="0" w:color="auto"/>
                        <w:right w:val="none" w:sz="0" w:space="0" w:color="auto"/>
                      </w:divBdr>
                    </w:div>
                  </w:divsChild>
                </w:div>
                <w:div w:id="1342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954">
          <w:marLeft w:val="0"/>
          <w:marRight w:val="0"/>
          <w:marTop w:val="225"/>
          <w:marBottom w:val="0"/>
          <w:divBdr>
            <w:top w:val="single" w:sz="6" w:space="0" w:color="D9D9D9"/>
            <w:left w:val="none" w:sz="0" w:space="0" w:color="auto"/>
            <w:bottom w:val="none" w:sz="0" w:space="0" w:color="auto"/>
            <w:right w:val="none" w:sz="0" w:space="0" w:color="auto"/>
          </w:divBdr>
          <w:divsChild>
            <w:div w:id="950823620">
              <w:marLeft w:val="300"/>
              <w:marRight w:val="0"/>
              <w:marTop w:val="0"/>
              <w:marBottom w:val="0"/>
              <w:divBdr>
                <w:top w:val="none" w:sz="0" w:space="0" w:color="auto"/>
                <w:left w:val="none" w:sz="0" w:space="0" w:color="auto"/>
                <w:bottom w:val="none" w:sz="0" w:space="0" w:color="auto"/>
                <w:right w:val="none" w:sz="0" w:space="0" w:color="auto"/>
              </w:divBdr>
              <w:divsChild>
                <w:div w:id="3429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303">
      <w:bodyDiv w:val="1"/>
      <w:marLeft w:val="0"/>
      <w:marRight w:val="0"/>
      <w:marTop w:val="0"/>
      <w:marBottom w:val="0"/>
      <w:divBdr>
        <w:top w:val="none" w:sz="0" w:space="0" w:color="auto"/>
        <w:left w:val="none" w:sz="0" w:space="0" w:color="auto"/>
        <w:bottom w:val="none" w:sz="0" w:space="0" w:color="auto"/>
        <w:right w:val="none" w:sz="0" w:space="0" w:color="auto"/>
      </w:divBdr>
      <w:divsChild>
        <w:div w:id="1422679028">
          <w:marLeft w:val="0"/>
          <w:marRight w:val="0"/>
          <w:marTop w:val="0"/>
          <w:marBottom w:val="90"/>
          <w:divBdr>
            <w:top w:val="none" w:sz="0" w:space="0" w:color="auto"/>
            <w:left w:val="none" w:sz="0" w:space="0" w:color="auto"/>
            <w:bottom w:val="none" w:sz="0" w:space="0" w:color="auto"/>
            <w:right w:val="none" w:sz="0" w:space="0" w:color="auto"/>
          </w:divBdr>
        </w:div>
        <w:div w:id="1183129211">
          <w:marLeft w:val="0"/>
          <w:marRight w:val="0"/>
          <w:marTop w:val="0"/>
          <w:marBottom w:val="0"/>
          <w:divBdr>
            <w:top w:val="single" w:sz="6" w:space="0" w:color="D9D9D9"/>
            <w:left w:val="none" w:sz="0" w:space="0" w:color="auto"/>
            <w:bottom w:val="none" w:sz="0" w:space="0" w:color="auto"/>
            <w:right w:val="none" w:sz="0" w:space="0" w:color="auto"/>
          </w:divBdr>
          <w:divsChild>
            <w:div w:id="534465626">
              <w:marLeft w:val="0"/>
              <w:marRight w:val="0"/>
              <w:marTop w:val="0"/>
              <w:marBottom w:val="0"/>
              <w:divBdr>
                <w:top w:val="none" w:sz="0" w:space="0" w:color="auto"/>
                <w:left w:val="none" w:sz="0" w:space="0" w:color="auto"/>
                <w:bottom w:val="none" w:sz="0" w:space="0" w:color="auto"/>
                <w:right w:val="none" w:sz="0" w:space="0" w:color="auto"/>
              </w:divBdr>
              <w:divsChild>
                <w:div w:id="1629167694">
                  <w:marLeft w:val="0"/>
                  <w:marRight w:val="0"/>
                  <w:marTop w:val="0"/>
                  <w:marBottom w:val="0"/>
                  <w:divBdr>
                    <w:top w:val="none" w:sz="0" w:space="0" w:color="auto"/>
                    <w:left w:val="none" w:sz="0" w:space="0" w:color="auto"/>
                    <w:bottom w:val="none" w:sz="0" w:space="0" w:color="auto"/>
                    <w:right w:val="none" w:sz="0" w:space="0" w:color="auto"/>
                  </w:divBdr>
                  <w:divsChild>
                    <w:div w:id="839737827">
                      <w:marLeft w:val="0"/>
                      <w:marRight w:val="0"/>
                      <w:marTop w:val="0"/>
                      <w:marBottom w:val="0"/>
                      <w:divBdr>
                        <w:top w:val="none" w:sz="0" w:space="0" w:color="auto"/>
                        <w:left w:val="none" w:sz="0" w:space="0" w:color="auto"/>
                        <w:bottom w:val="none" w:sz="0" w:space="0" w:color="auto"/>
                        <w:right w:val="none" w:sz="0" w:space="0" w:color="auto"/>
                      </w:divBdr>
                    </w:div>
                  </w:divsChild>
                </w:div>
                <w:div w:id="1865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647">
          <w:marLeft w:val="0"/>
          <w:marRight w:val="0"/>
          <w:marTop w:val="225"/>
          <w:marBottom w:val="0"/>
          <w:divBdr>
            <w:top w:val="single" w:sz="6" w:space="0" w:color="D9D9D9"/>
            <w:left w:val="none" w:sz="0" w:space="0" w:color="auto"/>
            <w:bottom w:val="none" w:sz="0" w:space="0" w:color="auto"/>
            <w:right w:val="none" w:sz="0" w:space="0" w:color="auto"/>
          </w:divBdr>
          <w:divsChild>
            <w:div w:id="1884057769">
              <w:marLeft w:val="300"/>
              <w:marRight w:val="0"/>
              <w:marTop w:val="0"/>
              <w:marBottom w:val="0"/>
              <w:divBdr>
                <w:top w:val="none" w:sz="0" w:space="0" w:color="auto"/>
                <w:left w:val="none" w:sz="0" w:space="0" w:color="auto"/>
                <w:bottom w:val="none" w:sz="0" w:space="0" w:color="auto"/>
                <w:right w:val="none" w:sz="0" w:space="0" w:color="auto"/>
              </w:divBdr>
              <w:divsChild>
                <w:div w:id="1982728865">
                  <w:marLeft w:val="0"/>
                  <w:marRight w:val="0"/>
                  <w:marTop w:val="0"/>
                  <w:marBottom w:val="0"/>
                  <w:divBdr>
                    <w:top w:val="none" w:sz="0" w:space="0" w:color="auto"/>
                    <w:left w:val="none" w:sz="0" w:space="0" w:color="auto"/>
                    <w:bottom w:val="none" w:sz="0" w:space="0" w:color="auto"/>
                    <w:right w:val="none" w:sz="0" w:space="0" w:color="auto"/>
                  </w:divBdr>
                  <w:divsChild>
                    <w:div w:id="1855027151">
                      <w:marLeft w:val="0"/>
                      <w:marRight w:val="0"/>
                      <w:marTop w:val="0"/>
                      <w:marBottom w:val="0"/>
                      <w:divBdr>
                        <w:top w:val="none" w:sz="0" w:space="0" w:color="auto"/>
                        <w:left w:val="none" w:sz="0" w:space="0" w:color="auto"/>
                        <w:bottom w:val="none" w:sz="0" w:space="0" w:color="auto"/>
                        <w:right w:val="none" w:sz="0" w:space="0" w:color="auto"/>
                      </w:divBdr>
                    </w:div>
                  </w:divsChild>
                </w:div>
                <w:div w:id="16225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9274">
      <w:bodyDiv w:val="1"/>
      <w:marLeft w:val="0"/>
      <w:marRight w:val="0"/>
      <w:marTop w:val="0"/>
      <w:marBottom w:val="0"/>
      <w:divBdr>
        <w:top w:val="none" w:sz="0" w:space="0" w:color="auto"/>
        <w:left w:val="none" w:sz="0" w:space="0" w:color="auto"/>
        <w:bottom w:val="none" w:sz="0" w:space="0" w:color="auto"/>
        <w:right w:val="none" w:sz="0" w:space="0" w:color="auto"/>
      </w:divBdr>
      <w:divsChild>
        <w:div w:id="1945919271">
          <w:marLeft w:val="0"/>
          <w:marRight w:val="0"/>
          <w:marTop w:val="0"/>
          <w:marBottom w:val="90"/>
          <w:divBdr>
            <w:top w:val="none" w:sz="0" w:space="0" w:color="auto"/>
            <w:left w:val="none" w:sz="0" w:space="0" w:color="auto"/>
            <w:bottom w:val="none" w:sz="0" w:space="0" w:color="auto"/>
            <w:right w:val="none" w:sz="0" w:space="0" w:color="auto"/>
          </w:divBdr>
        </w:div>
        <w:div w:id="1333265856">
          <w:marLeft w:val="0"/>
          <w:marRight w:val="0"/>
          <w:marTop w:val="0"/>
          <w:marBottom w:val="0"/>
          <w:divBdr>
            <w:top w:val="single" w:sz="6" w:space="0" w:color="D9D9D9"/>
            <w:left w:val="none" w:sz="0" w:space="0" w:color="auto"/>
            <w:bottom w:val="none" w:sz="0" w:space="0" w:color="auto"/>
            <w:right w:val="none" w:sz="0" w:space="0" w:color="auto"/>
          </w:divBdr>
          <w:divsChild>
            <w:div w:id="1661345186">
              <w:marLeft w:val="0"/>
              <w:marRight w:val="0"/>
              <w:marTop w:val="0"/>
              <w:marBottom w:val="0"/>
              <w:divBdr>
                <w:top w:val="none" w:sz="0" w:space="0" w:color="auto"/>
                <w:left w:val="none" w:sz="0" w:space="0" w:color="auto"/>
                <w:bottom w:val="none" w:sz="0" w:space="0" w:color="auto"/>
                <w:right w:val="none" w:sz="0" w:space="0" w:color="auto"/>
              </w:divBdr>
              <w:divsChild>
                <w:div w:id="283582788">
                  <w:marLeft w:val="0"/>
                  <w:marRight w:val="0"/>
                  <w:marTop w:val="0"/>
                  <w:marBottom w:val="0"/>
                  <w:divBdr>
                    <w:top w:val="none" w:sz="0" w:space="0" w:color="auto"/>
                    <w:left w:val="none" w:sz="0" w:space="0" w:color="auto"/>
                    <w:bottom w:val="none" w:sz="0" w:space="0" w:color="auto"/>
                    <w:right w:val="none" w:sz="0" w:space="0" w:color="auto"/>
                  </w:divBdr>
                  <w:divsChild>
                    <w:div w:id="2089157683">
                      <w:marLeft w:val="0"/>
                      <w:marRight w:val="0"/>
                      <w:marTop w:val="0"/>
                      <w:marBottom w:val="0"/>
                      <w:divBdr>
                        <w:top w:val="none" w:sz="0" w:space="0" w:color="auto"/>
                        <w:left w:val="none" w:sz="0" w:space="0" w:color="auto"/>
                        <w:bottom w:val="none" w:sz="0" w:space="0" w:color="auto"/>
                        <w:right w:val="none" w:sz="0" w:space="0" w:color="auto"/>
                      </w:divBdr>
                    </w:div>
                  </w:divsChild>
                </w:div>
                <w:div w:id="13364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03847">
      <w:bodyDiv w:val="1"/>
      <w:marLeft w:val="0"/>
      <w:marRight w:val="0"/>
      <w:marTop w:val="0"/>
      <w:marBottom w:val="0"/>
      <w:divBdr>
        <w:top w:val="none" w:sz="0" w:space="0" w:color="auto"/>
        <w:left w:val="none" w:sz="0" w:space="0" w:color="auto"/>
        <w:bottom w:val="none" w:sz="0" w:space="0" w:color="auto"/>
        <w:right w:val="none" w:sz="0" w:space="0" w:color="auto"/>
      </w:divBdr>
      <w:divsChild>
        <w:div w:id="117914107">
          <w:marLeft w:val="0"/>
          <w:marRight w:val="0"/>
          <w:marTop w:val="0"/>
          <w:marBottom w:val="90"/>
          <w:divBdr>
            <w:top w:val="none" w:sz="0" w:space="0" w:color="auto"/>
            <w:left w:val="none" w:sz="0" w:space="0" w:color="auto"/>
            <w:bottom w:val="none" w:sz="0" w:space="0" w:color="auto"/>
            <w:right w:val="none" w:sz="0" w:space="0" w:color="auto"/>
          </w:divBdr>
        </w:div>
        <w:div w:id="175653564">
          <w:marLeft w:val="0"/>
          <w:marRight w:val="0"/>
          <w:marTop w:val="0"/>
          <w:marBottom w:val="0"/>
          <w:divBdr>
            <w:top w:val="single" w:sz="6" w:space="0" w:color="D9D9D9"/>
            <w:left w:val="none" w:sz="0" w:space="0" w:color="auto"/>
            <w:bottom w:val="none" w:sz="0" w:space="0" w:color="auto"/>
            <w:right w:val="none" w:sz="0" w:space="0" w:color="auto"/>
          </w:divBdr>
          <w:divsChild>
            <w:div w:id="455374643">
              <w:marLeft w:val="0"/>
              <w:marRight w:val="0"/>
              <w:marTop w:val="0"/>
              <w:marBottom w:val="0"/>
              <w:divBdr>
                <w:top w:val="none" w:sz="0" w:space="0" w:color="auto"/>
                <w:left w:val="none" w:sz="0" w:space="0" w:color="auto"/>
                <w:bottom w:val="none" w:sz="0" w:space="0" w:color="auto"/>
                <w:right w:val="none" w:sz="0" w:space="0" w:color="auto"/>
              </w:divBdr>
              <w:divsChild>
                <w:div w:id="2114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40345">
      <w:bodyDiv w:val="1"/>
      <w:marLeft w:val="0"/>
      <w:marRight w:val="0"/>
      <w:marTop w:val="0"/>
      <w:marBottom w:val="0"/>
      <w:divBdr>
        <w:top w:val="none" w:sz="0" w:space="0" w:color="auto"/>
        <w:left w:val="none" w:sz="0" w:space="0" w:color="auto"/>
        <w:bottom w:val="none" w:sz="0" w:space="0" w:color="auto"/>
        <w:right w:val="none" w:sz="0" w:space="0" w:color="auto"/>
      </w:divBdr>
    </w:div>
    <w:div w:id="1765762728">
      <w:bodyDiv w:val="1"/>
      <w:marLeft w:val="0"/>
      <w:marRight w:val="0"/>
      <w:marTop w:val="0"/>
      <w:marBottom w:val="0"/>
      <w:divBdr>
        <w:top w:val="none" w:sz="0" w:space="0" w:color="auto"/>
        <w:left w:val="none" w:sz="0" w:space="0" w:color="auto"/>
        <w:bottom w:val="none" w:sz="0" w:space="0" w:color="auto"/>
        <w:right w:val="none" w:sz="0" w:space="0" w:color="auto"/>
      </w:divBdr>
      <w:divsChild>
        <w:div w:id="173172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2685</Words>
  <Characters>15309</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17959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Bolton</dc:creator>
  <cp:lastModifiedBy>AJ Smit</cp:lastModifiedBy>
  <cp:revision>4</cp:revision>
  <dcterms:created xsi:type="dcterms:W3CDTF">2017-10-26T08:04:00Z</dcterms:created>
  <dcterms:modified xsi:type="dcterms:W3CDTF">2017-10-26T12:08:00Z</dcterms:modified>
</cp:coreProperties>
</file>